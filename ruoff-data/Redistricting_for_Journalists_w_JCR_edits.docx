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19286" w14:textId="16479305" w:rsidR="000739C6" w:rsidRDefault="000739C6" w:rsidP="006A5912">
      <w:pPr>
        <w:pStyle w:val="Heading1"/>
      </w:pPr>
      <w:r>
        <w:t>Introduction to Redistricting for Journalists</w:t>
      </w:r>
      <w:r w:rsidR="006A5912">
        <w:t>: Language, Law, and Process</w:t>
      </w:r>
    </w:p>
    <w:p w14:paraId="3F11DB7D" w14:textId="4A8EDB93" w:rsidR="00866992" w:rsidRDefault="00866992" w:rsidP="00866992">
      <w:pPr>
        <w:pStyle w:val="Heading1"/>
      </w:pPr>
      <w:r>
        <w:t>Session One</w:t>
      </w:r>
    </w:p>
    <w:p w14:paraId="784B4E28" w14:textId="185BCD5B" w:rsidR="000739C6" w:rsidRDefault="000739C6" w:rsidP="000739C6">
      <w:pPr>
        <w:pStyle w:val="Heading2"/>
      </w:pPr>
      <w:r>
        <w:t>The Legal Foundation</w:t>
      </w:r>
    </w:p>
    <w:p w14:paraId="34A520A9" w14:textId="6E61DE66" w:rsidR="000739C6" w:rsidRDefault="000739C6" w:rsidP="000739C6">
      <w:pPr>
        <w:pStyle w:val="ListParagraph"/>
        <w:numPr>
          <w:ilvl w:val="0"/>
          <w:numId w:val="5"/>
        </w:numPr>
      </w:pPr>
      <w:r>
        <w:t>Constitutional requirements federally, but local governments also redistrict</w:t>
      </w:r>
    </w:p>
    <w:p w14:paraId="3B9DCEBD" w14:textId="41D9828C" w:rsidR="000739C6" w:rsidRDefault="000739C6" w:rsidP="000739C6">
      <w:pPr>
        <w:pStyle w:val="ListParagraph"/>
        <w:numPr>
          <w:ilvl w:val="0"/>
          <w:numId w:val="5"/>
        </w:numPr>
      </w:pPr>
      <w:r>
        <w:t xml:space="preserve">One </w:t>
      </w:r>
      <w:ins w:id="0" w:author="John Ruoff" w:date="2021-01-29T13:43:00Z">
        <w:r w:rsidR="00AC3C73">
          <w:t>person</w:t>
        </w:r>
      </w:ins>
      <w:del w:id="1" w:author="John Ruoff" w:date="2021-01-29T13:43:00Z">
        <w:r w:rsidDel="00AC3C73">
          <w:delText>man</w:delText>
        </w:r>
      </w:del>
      <w:r>
        <w:t xml:space="preserve"> – One vote – Baker v. </w:t>
      </w:r>
      <w:proofErr w:type="spellStart"/>
      <w:r>
        <w:t>Carr</w:t>
      </w:r>
      <w:proofErr w:type="spellEnd"/>
      <w:r>
        <w:t xml:space="preserve"> and Reynolds v. Sims</w:t>
      </w:r>
    </w:p>
    <w:p w14:paraId="168B7098" w14:textId="38A10965" w:rsidR="000739C6" w:rsidRDefault="000739C6" w:rsidP="000739C6">
      <w:pPr>
        <w:pStyle w:val="ListParagraph"/>
        <w:numPr>
          <w:ilvl w:val="0"/>
          <w:numId w:val="5"/>
        </w:numPr>
      </w:pPr>
      <w:r>
        <w:t>The 1965 Voting Rights Act and its Impact (in broad terms)</w:t>
      </w:r>
    </w:p>
    <w:p w14:paraId="14F24175" w14:textId="55B8FA1B" w:rsidR="000739C6" w:rsidRDefault="000739C6" w:rsidP="000739C6">
      <w:pPr>
        <w:pStyle w:val="Heading2"/>
      </w:pPr>
      <w:r>
        <w:t>The Census</w:t>
      </w:r>
    </w:p>
    <w:p w14:paraId="345FD193" w14:textId="70C9C980" w:rsidR="000739C6" w:rsidRDefault="000739C6" w:rsidP="000739C6">
      <w:pPr>
        <w:pStyle w:val="ListParagraph"/>
        <w:numPr>
          <w:ilvl w:val="0"/>
          <w:numId w:val="3"/>
        </w:numPr>
      </w:pPr>
      <w:r>
        <w:t xml:space="preserve">Who is counted? </w:t>
      </w:r>
      <w:r w:rsidR="005F1519">
        <w:t>All persons? Citizens?</w:t>
      </w:r>
      <w:r w:rsidR="00B64E76">
        <w:t xml:space="preserve"> Total population, </w:t>
      </w:r>
      <w:r w:rsidR="00EC139A">
        <w:t>VAP, BVAP</w:t>
      </w:r>
      <w:r w:rsidR="00B64E76">
        <w:t>, etc.</w:t>
      </w:r>
    </w:p>
    <w:p w14:paraId="1AB0C1F3" w14:textId="02F74171" w:rsidR="000739C6" w:rsidRDefault="005F1519" w:rsidP="00AE4031">
      <w:pPr>
        <w:pStyle w:val="ListParagraph"/>
        <w:numPr>
          <w:ilvl w:val="0"/>
          <w:numId w:val="3"/>
        </w:numPr>
      </w:pPr>
      <w:r>
        <w:t xml:space="preserve">How and when </w:t>
      </w:r>
      <w:r w:rsidR="00E465C9">
        <w:t>are</w:t>
      </w:r>
      <w:r>
        <w:t xml:space="preserve"> the data delivered to states?</w:t>
      </w:r>
    </w:p>
    <w:p w14:paraId="6A257763" w14:textId="658A6945" w:rsidR="00AE4031" w:rsidRDefault="002343DF" w:rsidP="00AE4031">
      <w:pPr>
        <w:pStyle w:val="ListParagraph"/>
        <w:numPr>
          <w:ilvl w:val="0"/>
          <w:numId w:val="3"/>
        </w:numPr>
      </w:pPr>
      <w:r>
        <w:t>Census blocks, basic units</w:t>
      </w:r>
    </w:p>
    <w:p w14:paraId="09F5783A" w14:textId="08DCB919" w:rsidR="00866992" w:rsidRDefault="00D443F0" w:rsidP="00D443F0">
      <w:pPr>
        <w:pStyle w:val="Heading2"/>
      </w:pPr>
      <w:r>
        <w:t>Process</w:t>
      </w:r>
    </w:p>
    <w:p w14:paraId="16B5B4D3" w14:textId="454C2AF4" w:rsidR="00D443F0" w:rsidRDefault="00D443F0" w:rsidP="00D443F0">
      <w:pPr>
        <w:pStyle w:val="ListParagraph"/>
        <w:numPr>
          <w:ilvl w:val="0"/>
          <w:numId w:val="6"/>
        </w:numPr>
      </w:pPr>
      <w:r>
        <w:t>Census data</w:t>
      </w:r>
    </w:p>
    <w:p w14:paraId="444E4726" w14:textId="34899703" w:rsidR="00DF3E66" w:rsidRDefault="00D443F0" w:rsidP="00DF3E66">
      <w:pPr>
        <w:pStyle w:val="ListParagraph"/>
        <w:numPr>
          <w:ilvl w:val="0"/>
          <w:numId w:val="6"/>
        </w:numPr>
      </w:pPr>
      <w:r>
        <w:t>Legislative adoption of criteria</w:t>
      </w:r>
      <w:r w:rsidR="00DF3E66">
        <w:t xml:space="preserve"> in both houses</w:t>
      </w:r>
    </w:p>
    <w:p w14:paraId="702D4497" w14:textId="007CB9F5" w:rsidR="00D443F0" w:rsidRDefault="00DF3E66" w:rsidP="00D443F0">
      <w:pPr>
        <w:pStyle w:val="ListParagraph"/>
        <w:numPr>
          <w:ilvl w:val="0"/>
          <w:numId w:val="6"/>
        </w:numPr>
        <w:rPr>
          <w:ins w:id="2" w:author="John Ruoff" w:date="2021-01-29T13:44:00Z"/>
        </w:rPr>
      </w:pPr>
      <w:r>
        <w:t xml:space="preserve">The map room and </w:t>
      </w:r>
      <w:r w:rsidR="005021D4">
        <w:t>who is there</w:t>
      </w:r>
      <w:ins w:id="3" w:author="John Ruoff" w:date="2021-01-29T13:49:00Z">
        <w:r w:rsidR="00AC3C73">
          <w:t xml:space="preserve">—and who </w:t>
        </w:r>
        <w:proofErr w:type="gramStart"/>
        <w:r w:rsidR="00AC3C73">
          <w:t>isn’t</w:t>
        </w:r>
      </w:ins>
      <w:proofErr w:type="gramEnd"/>
    </w:p>
    <w:p w14:paraId="44BBA2E7" w14:textId="528E6779" w:rsidR="00AC3C73" w:rsidRDefault="00AC3C73" w:rsidP="00D443F0">
      <w:pPr>
        <w:pStyle w:val="ListParagraph"/>
        <w:numPr>
          <w:ilvl w:val="0"/>
          <w:numId w:val="6"/>
        </w:numPr>
      </w:pPr>
      <w:ins w:id="4" w:author="John Ruoff" w:date="2021-01-29T13:44:00Z">
        <w:r>
          <w:t>Public input</w:t>
        </w:r>
      </w:ins>
      <w:ins w:id="5" w:author="John Ruoff" w:date="2021-01-29T13:52:00Z">
        <w:r>
          <w:t>—maps and commentary</w:t>
        </w:r>
      </w:ins>
    </w:p>
    <w:p w14:paraId="6A90A9B8" w14:textId="6B83B244" w:rsidR="00DF3E66" w:rsidRDefault="00DF3E66" w:rsidP="00DF3E66">
      <w:pPr>
        <w:pStyle w:val="Heading2"/>
      </w:pPr>
      <w:r>
        <w:t>Criteria</w:t>
      </w:r>
    </w:p>
    <w:p w14:paraId="6CD53782" w14:textId="5BCE0A89" w:rsidR="00DF3E66" w:rsidRDefault="00DF3E66" w:rsidP="00DF3E66">
      <w:pPr>
        <w:pStyle w:val="ListParagraph"/>
        <w:numPr>
          <w:ilvl w:val="0"/>
          <w:numId w:val="7"/>
        </w:numPr>
      </w:pPr>
      <w:r>
        <w:t>Legally required criteria</w:t>
      </w:r>
    </w:p>
    <w:p w14:paraId="0A77148C" w14:textId="29929506" w:rsidR="00DF3E66" w:rsidRDefault="00DF3E66" w:rsidP="00DF3E66">
      <w:pPr>
        <w:pStyle w:val="ListParagraph"/>
        <w:numPr>
          <w:ilvl w:val="0"/>
          <w:numId w:val="7"/>
        </w:numPr>
      </w:pPr>
      <w:r>
        <w:t>Common but not essential</w:t>
      </w:r>
    </w:p>
    <w:p w14:paraId="37EF48EA" w14:textId="17AFEF4B" w:rsidR="00DF3E66" w:rsidRDefault="00DF3E66" w:rsidP="00DF3E66">
      <w:pPr>
        <w:pStyle w:val="ListParagraph"/>
        <w:numPr>
          <w:ilvl w:val="0"/>
          <w:numId w:val="7"/>
        </w:numPr>
      </w:pPr>
      <w:r>
        <w:t>SC’s criteria in Senate and House</w:t>
      </w:r>
      <w:r w:rsidR="00630800">
        <w:t xml:space="preserve"> in past</w:t>
      </w:r>
    </w:p>
    <w:p w14:paraId="537BCE23" w14:textId="7A605C17" w:rsidR="00630800" w:rsidRDefault="005021D4" w:rsidP="00DF3E66">
      <w:pPr>
        <w:pStyle w:val="ListParagraph"/>
        <w:numPr>
          <w:ilvl w:val="0"/>
          <w:numId w:val="7"/>
        </w:numPr>
      </w:pPr>
      <w:r>
        <w:t>League’s recommended criteria</w:t>
      </w:r>
    </w:p>
    <w:p w14:paraId="5EFE59EC" w14:textId="28C884F6" w:rsidR="00DF3E66" w:rsidRDefault="005021D4" w:rsidP="005021D4">
      <w:pPr>
        <w:pStyle w:val="Heading1"/>
      </w:pPr>
      <w:r>
        <w:t>Session Two</w:t>
      </w:r>
    </w:p>
    <w:p w14:paraId="408D79D1" w14:textId="5D1E64FA" w:rsidR="009F066A" w:rsidRDefault="005021D4" w:rsidP="009F066A">
      <w:pPr>
        <w:pStyle w:val="ListParagraph"/>
        <w:numPr>
          <w:ilvl w:val="0"/>
          <w:numId w:val="9"/>
        </w:numPr>
      </w:pPr>
      <w:r>
        <w:t>South Carolina Today: the 2011 Lines</w:t>
      </w:r>
      <w:r w:rsidR="009F066A">
        <w:t xml:space="preserve"> and why they are there</w:t>
      </w:r>
    </w:p>
    <w:p w14:paraId="7214ACAD" w14:textId="38537087" w:rsidR="009F066A" w:rsidRDefault="009F066A" w:rsidP="009F066A">
      <w:pPr>
        <w:pStyle w:val="ListParagraph"/>
        <w:numPr>
          <w:ilvl w:val="0"/>
          <w:numId w:val="9"/>
        </w:numPr>
      </w:pPr>
      <w:r>
        <w:t>Alternative lines without incumbents</w:t>
      </w:r>
    </w:p>
    <w:p w14:paraId="611B7467" w14:textId="4AA8CE91" w:rsidR="009F066A" w:rsidRDefault="009F066A" w:rsidP="009F066A">
      <w:pPr>
        <w:pStyle w:val="ListParagraph"/>
        <w:numPr>
          <w:ilvl w:val="0"/>
          <w:numId w:val="9"/>
        </w:numPr>
      </w:pPr>
      <w:r>
        <w:t xml:space="preserve">How competitive are </w:t>
      </w:r>
      <w:commentRangeStart w:id="6"/>
      <w:r>
        <w:t>they</w:t>
      </w:r>
      <w:commentRangeEnd w:id="6"/>
      <w:r w:rsidR="00AC3C73">
        <w:rPr>
          <w:rStyle w:val="CommentReference"/>
        </w:rPr>
        <w:commentReference w:id="6"/>
      </w:r>
      <w:r>
        <w:t>?</w:t>
      </w:r>
      <w:ins w:id="7" w:author="John Ruoff" w:date="2021-01-29T13:45:00Z">
        <w:r w:rsidR="00AC3C73">
          <w:t xml:space="preserve"> </w:t>
        </w:r>
      </w:ins>
    </w:p>
    <w:p w14:paraId="00F88F91" w14:textId="5B277263" w:rsidR="009F066A" w:rsidRDefault="009F066A" w:rsidP="009F066A">
      <w:pPr>
        <w:pStyle w:val="ListParagraph"/>
        <w:numPr>
          <w:ilvl w:val="0"/>
          <w:numId w:val="9"/>
        </w:numPr>
      </w:pPr>
      <w:del w:id="8" w:author="John Ruoff" w:date="2021-01-29T13:45:00Z">
        <w:r w:rsidDel="00AC3C73">
          <w:delText xml:space="preserve">2018 </w:delText>
        </w:r>
      </w:del>
      <w:ins w:id="9" w:author="John Ruoff" w:date="2021-01-29T13:45:00Z">
        <w:r w:rsidR="00AC3C73">
          <w:t>201</w:t>
        </w:r>
        <w:r w:rsidR="00AC3C73">
          <w:t>9</w:t>
        </w:r>
        <w:r w:rsidR="00AC3C73">
          <w:t xml:space="preserve"> </w:t>
        </w:r>
      </w:ins>
      <w:r>
        <w:t xml:space="preserve">population projections and what they can </w:t>
      </w:r>
      <w:r w:rsidR="005139FB">
        <w:t>mean</w:t>
      </w:r>
    </w:p>
    <w:p w14:paraId="53F5971E" w14:textId="77777777" w:rsidR="00866992" w:rsidRPr="000739C6" w:rsidRDefault="00866992" w:rsidP="00866992"/>
    <w:sectPr w:rsidR="00866992" w:rsidRPr="000739C6" w:rsidSect="008C1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6" w:author="John Ruoff" w:date="2021-01-29T13:45:00Z" w:initials="JR">
    <w:p w14:paraId="16929FBD" w14:textId="77777777" w:rsidR="00AC3C73" w:rsidRDefault="00AC3C73">
      <w:pPr>
        <w:pStyle w:val="CommentText"/>
      </w:pPr>
      <w:r>
        <w:rPr>
          <w:rStyle w:val="CommentReference"/>
        </w:rPr>
        <w:annotationRef/>
      </w:r>
      <w:r>
        <w:t xml:space="preserve">As you saw from the </w:t>
      </w:r>
      <w:proofErr w:type="gramStart"/>
      <w:r>
        <w:t>analysis</w:t>
      </w:r>
      <w:proofErr w:type="gramEnd"/>
      <w:r>
        <w:t xml:space="preserve"> I did for our Senate districts as compared to the current districts, to quote Shayna “it’s pretty much a wash.) I am nearly done with a Congressional alternative that should be more competitive once I run the numbers.</w:t>
      </w:r>
    </w:p>
    <w:p w14:paraId="2D476862" w14:textId="77777777" w:rsidR="00AC3C73" w:rsidRDefault="00AC3C73">
      <w:pPr>
        <w:pStyle w:val="CommentText"/>
      </w:pPr>
    </w:p>
    <w:p w14:paraId="49097049" w14:textId="7891BC15" w:rsidR="00AC3C73" w:rsidRDefault="00AC3C73">
      <w:pPr>
        <w:pStyle w:val="CommentText"/>
      </w:pPr>
      <w:r>
        <w:t xml:space="preserve">The problem with drawing a partisan-neutral plan is that it may well not improve </w:t>
      </w:r>
      <w:proofErr w:type="spellStart"/>
      <w:r>
        <w:t>competiveness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909704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BE8FFD" w16cex:dateUtc="2021-01-29T18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9097049" w16cid:durableId="23BE8FF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612C9"/>
    <w:multiLevelType w:val="hybridMultilevel"/>
    <w:tmpl w:val="DA0807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C60E4"/>
    <w:multiLevelType w:val="hybridMultilevel"/>
    <w:tmpl w:val="5E14A3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0500B4E"/>
    <w:multiLevelType w:val="hybridMultilevel"/>
    <w:tmpl w:val="DC2887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B0213"/>
    <w:multiLevelType w:val="hybridMultilevel"/>
    <w:tmpl w:val="7A3AA8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7E4711"/>
    <w:multiLevelType w:val="hybridMultilevel"/>
    <w:tmpl w:val="36C22F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5A5291"/>
    <w:multiLevelType w:val="hybridMultilevel"/>
    <w:tmpl w:val="82FA47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F76D95"/>
    <w:multiLevelType w:val="hybridMultilevel"/>
    <w:tmpl w:val="7CF664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8401A9"/>
    <w:multiLevelType w:val="hybridMultilevel"/>
    <w:tmpl w:val="AAC61F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C633E5"/>
    <w:multiLevelType w:val="hybridMultilevel"/>
    <w:tmpl w:val="1DD854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5"/>
  </w:num>
  <w:num w:numId="7">
    <w:abstractNumId w:val="4"/>
  </w:num>
  <w:num w:numId="8">
    <w:abstractNumId w:val="8"/>
  </w:num>
  <w:num w:numId="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ohn Ruoff">
    <w15:presenceInfo w15:providerId="AD" w15:userId="S::jruoff@theruoffgroup.com::7a64c3fa-0097-41a2-ad33-d2df112378b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9C6"/>
    <w:rsid w:val="000739C6"/>
    <w:rsid w:val="00145803"/>
    <w:rsid w:val="002343DF"/>
    <w:rsid w:val="005021D4"/>
    <w:rsid w:val="005139FB"/>
    <w:rsid w:val="005F1519"/>
    <w:rsid w:val="00630800"/>
    <w:rsid w:val="006A5912"/>
    <w:rsid w:val="00734D06"/>
    <w:rsid w:val="00866992"/>
    <w:rsid w:val="008C182B"/>
    <w:rsid w:val="009F066A"/>
    <w:rsid w:val="00AC3C73"/>
    <w:rsid w:val="00AE4031"/>
    <w:rsid w:val="00B64E76"/>
    <w:rsid w:val="00D443F0"/>
    <w:rsid w:val="00DF3E66"/>
    <w:rsid w:val="00E465C9"/>
    <w:rsid w:val="00EC139A"/>
    <w:rsid w:val="00F7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2EEFA"/>
  <w14:defaultImageDpi w14:val="32767"/>
  <w15:chartTrackingRefBased/>
  <w15:docId w15:val="{564A65B5-73FD-2745-BA5E-E3274D535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739C6"/>
  </w:style>
  <w:style w:type="paragraph" w:styleId="Heading1">
    <w:name w:val="heading 1"/>
    <w:basedOn w:val="Normal"/>
    <w:next w:val="Normal"/>
    <w:link w:val="Heading1Char"/>
    <w:uiPriority w:val="9"/>
    <w:qFormat/>
    <w:rsid w:val="000739C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9C6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39C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9C6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9C6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9C6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9C6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9C6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9C6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9C6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39C6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739C6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9C6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9C6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9C6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9C6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9C6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9C6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739C6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739C6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739C6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9C6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739C6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0739C6"/>
    <w:rPr>
      <w:b/>
      <w:color w:val="ED7D31" w:themeColor="accent2"/>
    </w:rPr>
  </w:style>
  <w:style w:type="character" w:styleId="Emphasis">
    <w:name w:val="Emphasis"/>
    <w:uiPriority w:val="20"/>
    <w:qFormat/>
    <w:rsid w:val="000739C6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0739C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739C6"/>
  </w:style>
  <w:style w:type="paragraph" w:styleId="ListParagraph">
    <w:name w:val="List Paragraph"/>
    <w:basedOn w:val="Normal"/>
    <w:uiPriority w:val="34"/>
    <w:qFormat/>
    <w:rsid w:val="000739C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739C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739C6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9C6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9C6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0739C6"/>
    <w:rPr>
      <w:i/>
    </w:rPr>
  </w:style>
  <w:style w:type="character" w:styleId="IntenseEmphasis">
    <w:name w:val="Intense Emphasis"/>
    <w:uiPriority w:val="21"/>
    <w:qFormat/>
    <w:rsid w:val="000739C6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0739C6"/>
    <w:rPr>
      <w:b/>
    </w:rPr>
  </w:style>
  <w:style w:type="character" w:styleId="IntenseReference">
    <w:name w:val="Intense Reference"/>
    <w:uiPriority w:val="32"/>
    <w:qFormat/>
    <w:rsid w:val="000739C6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0739C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39C6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AC3C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3C73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3C7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3C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3C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Teague</dc:creator>
  <cp:keywords/>
  <dc:description/>
  <cp:lastModifiedBy>John Ruoff</cp:lastModifiedBy>
  <cp:revision>2</cp:revision>
  <dcterms:created xsi:type="dcterms:W3CDTF">2021-01-29T18:52:00Z</dcterms:created>
  <dcterms:modified xsi:type="dcterms:W3CDTF">2021-01-29T18:52:00Z</dcterms:modified>
</cp:coreProperties>
</file>