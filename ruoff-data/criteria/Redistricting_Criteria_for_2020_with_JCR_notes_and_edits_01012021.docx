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77974" w14:textId="1F39495E" w:rsidR="00E659C7" w:rsidRDefault="004310BD" w:rsidP="00577D2D">
      <w:pPr>
        <w:pStyle w:val="Heading1"/>
        <w:rPr>
          <w:rStyle w:val="BookTitle"/>
        </w:rPr>
      </w:pPr>
      <w:r w:rsidRPr="00577D2D">
        <w:rPr>
          <w:rStyle w:val="BookTitle"/>
        </w:rPr>
        <w:t>Redistricting Criteria for 202</w:t>
      </w:r>
      <w:r w:rsidR="00EE319E">
        <w:rPr>
          <w:rStyle w:val="BookTitle"/>
        </w:rPr>
        <w:t>1</w:t>
      </w:r>
    </w:p>
    <w:p w14:paraId="362E2ABC" w14:textId="73C06A58" w:rsidR="00EE319E" w:rsidRDefault="00EE319E" w:rsidP="00EE319E">
      <w:pPr>
        <w:pStyle w:val="Heading1"/>
      </w:pPr>
      <w:r>
        <w:t>Recommendations</w:t>
      </w:r>
    </w:p>
    <w:p w14:paraId="242A2F7D" w14:textId="77777777" w:rsidR="00EE319E" w:rsidRDefault="00EE319E" w:rsidP="00EE319E">
      <w:pPr>
        <w:rPr>
          <w:u w:color="000000" w:themeColor="text1"/>
        </w:rPr>
      </w:pPr>
      <w:r w:rsidRPr="004E30A5">
        <w:rPr>
          <w:u w:color="000000" w:themeColor="text1"/>
        </w:rPr>
        <w:t xml:space="preserve">Apportionment </w:t>
      </w:r>
      <w:r>
        <w:rPr>
          <w:u w:color="000000" w:themeColor="text1"/>
        </w:rPr>
        <w:t>r</w:t>
      </w:r>
      <w:r w:rsidRPr="004E30A5">
        <w:rPr>
          <w:u w:color="000000" w:themeColor="text1"/>
        </w:rPr>
        <w:t>edistricting plans for the Senate, House of Representatives, and United States House of Representatives districts</w:t>
      </w:r>
      <w:r>
        <w:rPr>
          <w:u w:color="000000" w:themeColor="text1"/>
        </w:rPr>
        <w:t xml:space="preserve"> should meet the following criteria. </w:t>
      </w:r>
    </w:p>
    <w:p w14:paraId="016C82F0" w14:textId="77777777" w:rsidR="00EE319E" w:rsidRPr="002637B0" w:rsidRDefault="00EE319E" w:rsidP="00EE319E">
      <w:pPr>
        <w:pStyle w:val="ListParagraph"/>
        <w:numPr>
          <w:ilvl w:val="0"/>
          <w:numId w:val="9"/>
        </w:numPr>
        <w:rPr>
          <w:u w:color="000000" w:themeColor="text1"/>
        </w:rPr>
      </w:pPr>
      <w:r w:rsidRPr="002637B0">
        <w:rPr>
          <w:u w:color="000000" w:themeColor="text1"/>
        </w:rPr>
        <w:t>Districts must:</w:t>
      </w:r>
    </w:p>
    <w:p w14:paraId="3AE7F154" w14:textId="77777777" w:rsidR="00EE319E" w:rsidRPr="002637B0" w:rsidRDefault="00EE319E" w:rsidP="00EE319E">
      <w:pPr>
        <w:pStyle w:val="ListParagraph"/>
        <w:numPr>
          <w:ilvl w:val="0"/>
          <w:numId w:val="8"/>
        </w:numPr>
        <w:rPr>
          <w:u w:color="000000" w:themeColor="text1"/>
        </w:rPr>
      </w:pPr>
      <w:r w:rsidRPr="002637B0">
        <w:rPr>
          <w:u w:color="000000" w:themeColor="text1"/>
        </w:rPr>
        <w:t>comply with the United States Constitution and the federal Voting Rights Act, 42 U.S.C. 1971, et seq.</w:t>
      </w:r>
    </w:p>
    <w:p w14:paraId="6F21E992" w14:textId="219FDAC2" w:rsidR="00EE319E" w:rsidRPr="002637B0" w:rsidRDefault="00EE319E" w:rsidP="00EE319E">
      <w:pPr>
        <w:pStyle w:val="ListParagraph"/>
        <w:numPr>
          <w:ilvl w:val="0"/>
          <w:numId w:val="8"/>
        </w:numPr>
        <w:rPr>
          <w:u w:color="000000" w:themeColor="text1"/>
        </w:rPr>
      </w:pPr>
      <w:r w:rsidRPr="002637B0">
        <w:rPr>
          <w:u w:color="000000" w:themeColor="text1"/>
        </w:rPr>
        <w:t xml:space="preserve">be drawn to achieve substantial population equality among districts with deviations for state House of Representatives and Senate districts allowable </w:t>
      </w:r>
      <w:ins w:id="0" w:author="John Ruoff" w:date="2021-01-01T13:18:00Z">
        <w:r w:rsidR="003046FE">
          <w:rPr>
            <w:u w:color="000000" w:themeColor="text1"/>
          </w:rPr>
          <w:t>u</w:t>
        </w:r>
      </w:ins>
      <w:ins w:id="1" w:author="John Ruoff" w:date="2021-01-01T13:19:00Z">
        <w:r w:rsidR="003046FE">
          <w:rPr>
            <w:u w:color="000000" w:themeColor="text1"/>
          </w:rPr>
          <w:t xml:space="preserve">p to +/- 5 % </w:t>
        </w:r>
      </w:ins>
      <w:r w:rsidRPr="002637B0">
        <w:rPr>
          <w:u w:color="000000" w:themeColor="text1"/>
        </w:rPr>
        <w:t>to achieve compliance with nondiscriminatory criteria</w:t>
      </w:r>
      <w:ins w:id="2" w:author="John Ruoff" w:date="2021-01-01T13:18:00Z">
        <w:r w:rsidR="003046FE">
          <w:rPr>
            <w:u w:color="000000" w:themeColor="text1"/>
          </w:rPr>
          <w:t>, such as avoiding split precincts</w:t>
        </w:r>
      </w:ins>
      <w:r w:rsidRPr="002637B0">
        <w:rPr>
          <w:u w:color="000000" w:themeColor="text1"/>
        </w:rPr>
        <w:t xml:space="preserve">.  </w:t>
      </w:r>
    </w:p>
    <w:p w14:paraId="030A8B57" w14:textId="09177C7C" w:rsidR="00EE319E" w:rsidRDefault="00EE319E" w:rsidP="00EE319E">
      <w:pPr>
        <w:pStyle w:val="ListParagraph"/>
        <w:numPr>
          <w:ilvl w:val="0"/>
          <w:numId w:val="8"/>
        </w:numPr>
      </w:pPr>
      <w:r w:rsidRPr="00B02614">
        <w:rPr>
          <w:u w:color="000000" w:themeColor="text1"/>
        </w:rPr>
        <w:t>be geographically contiguous. (</w:t>
      </w:r>
      <w:r>
        <w:t xml:space="preserve">Contiguity by water is acceptable to link territory within a district provided that there is a reasonable opportunity to access all parts of the </w:t>
      </w:r>
      <w:commentRangeStart w:id="3"/>
      <w:r>
        <w:t>district</w:t>
      </w:r>
      <w:commentRangeEnd w:id="3"/>
      <w:r w:rsidR="003046FE">
        <w:rPr>
          <w:rStyle w:val="CommentReference"/>
        </w:rPr>
        <w:commentReference w:id="3"/>
      </w:r>
      <w:r>
        <w:t xml:space="preserve"> and the linkage is designed to meet the other criteria stated herein. Point-to-point contiguity is acceptable so long as adjacent districts do not use the same vertex as points of transversal.) </w:t>
      </w:r>
    </w:p>
    <w:p w14:paraId="650F611C" w14:textId="11E08FA6" w:rsidR="00E025EC" w:rsidRDefault="00E025EC" w:rsidP="00E025EC">
      <w:pPr>
        <w:pStyle w:val="ListParagraph"/>
        <w:numPr>
          <w:ilvl w:val="0"/>
          <w:numId w:val="8"/>
        </w:numPr>
      </w:pPr>
      <w:r>
        <w:t>Districts must NOT:</w:t>
      </w:r>
    </w:p>
    <w:p w14:paraId="4690417A" w14:textId="2941484D" w:rsidR="00EE319E" w:rsidRPr="00B02614" w:rsidRDefault="00EE319E" w:rsidP="00E025EC">
      <w:pPr>
        <w:pStyle w:val="ListParagraph"/>
        <w:numPr>
          <w:ilvl w:val="1"/>
          <w:numId w:val="8"/>
        </w:numPr>
        <w:rPr>
          <w:u w:color="000000" w:themeColor="text1"/>
        </w:rPr>
      </w:pPr>
      <w:r w:rsidRPr="00B02614">
        <w:rPr>
          <w:u w:color="000000" w:themeColor="text1"/>
        </w:rPr>
        <w:t>be apportioned for the purpose of favoring or discriminating against an incumbent, political candidate, or political party. (The place of residence of an incumbent or a political candidate may not be considered in the apportionment of districts.</w:t>
      </w:r>
      <w:r w:rsidR="00271B21">
        <w:rPr>
          <w:u w:color="000000" w:themeColor="text1"/>
        </w:rPr>
        <w:t xml:space="preserve"> “Political beliefs” may not be considered.</w:t>
      </w:r>
      <w:r w:rsidRPr="00B02614">
        <w:rPr>
          <w:u w:color="000000" w:themeColor="text1"/>
        </w:rPr>
        <w:t>)</w:t>
      </w:r>
    </w:p>
    <w:p w14:paraId="272CB9FE" w14:textId="30717C96" w:rsidR="00EE319E" w:rsidRDefault="00EE319E" w:rsidP="00E025EC">
      <w:pPr>
        <w:pStyle w:val="ListParagraph"/>
        <w:numPr>
          <w:ilvl w:val="1"/>
          <w:numId w:val="8"/>
        </w:numPr>
        <w:rPr>
          <w:u w:color="000000" w:themeColor="text1"/>
        </w:rPr>
      </w:pPr>
      <w:r>
        <w:rPr>
          <w:u w:color="000000" w:themeColor="text1"/>
        </w:rPr>
        <w:t>be apportioned to reduce competitiveness.</w:t>
      </w:r>
    </w:p>
    <w:p w14:paraId="79E8197D" w14:textId="77777777" w:rsidR="00EE319E" w:rsidRPr="002637B0" w:rsidRDefault="00EE319E" w:rsidP="00EE319E">
      <w:pPr>
        <w:pStyle w:val="ListParagraph"/>
        <w:numPr>
          <w:ilvl w:val="0"/>
          <w:numId w:val="8"/>
        </w:numPr>
        <w:rPr>
          <w:u w:color="000000" w:themeColor="text1"/>
        </w:rPr>
      </w:pPr>
      <w:r w:rsidRPr="002637B0">
        <w:rPr>
          <w:u w:color="000000" w:themeColor="text1"/>
        </w:rPr>
        <w:t xml:space="preserve">To the greatest extent possible, districts </w:t>
      </w:r>
      <w:r>
        <w:rPr>
          <w:u w:color="000000" w:themeColor="text1"/>
        </w:rPr>
        <w:t>should:</w:t>
      </w:r>
    </w:p>
    <w:p w14:paraId="3A6B3915" w14:textId="492D3FED" w:rsidR="00271B21" w:rsidRDefault="00EE319E" w:rsidP="00271B21">
      <w:pPr>
        <w:pStyle w:val="ListParagraph"/>
        <w:numPr>
          <w:ilvl w:val="1"/>
          <w:numId w:val="8"/>
        </w:numPr>
      </w:pPr>
      <w:r w:rsidRPr="00271B21">
        <w:rPr>
          <w:u w:color="000000" w:themeColor="text1"/>
        </w:rPr>
        <w:t xml:space="preserve">be geographically compact; </w:t>
      </w:r>
      <w:r w:rsidR="00271B21">
        <w:t>bizarre shapes are to be avoided except when required by one or more of the following factors: (a) census</w:t>
      </w:r>
      <w:ins w:id="4" w:author="John Ruoff" w:date="2021-01-01T13:23:00Z">
        <w:r w:rsidR="003160CA">
          <w:t xml:space="preserve"> or physical</w:t>
        </w:r>
      </w:ins>
      <w:r w:rsidR="00271B21">
        <w:t xml:space="preserve"> </w:t>
      </w:r>
      <w:proofErr w:type="gramStart"/>
      <w:r w:rsidR="00271B21">
        <w:t>geography;</w:t>
      </w:r>
      <w:proofErr w:type="gramEnd"/>
      <w:r w:rsidR="00271B21">
        <w:t xml:space="preserve"> (b) efforts to achieve equal population; or (c) efforts to comply with the </w:t>
      </w:r>
      <w:ins w:id="5" w:author="John Ruoff" w:date="2021-01-01T13:25:00Z">
        <w:r w:rsidR="003160CA">
          <w:t xml:space="preserve">United States Constitution or the </w:t>
        </w:r>
      </w:ins>
      <w:r w:rsidR="00271B21">
        <w:t>Voting Rights Act of 1965, as amended.</w:t>
      </w:r>
    </w:p>
    <w:p w14:paraId="650F5DEB" w14:textId="3B818D39" w:rsidR="00EE319E" w:rsidRPr="002637B0" w:rsidRDefault="00EE319E" w:rsidP="00EE319E">
      <w:pPr>
        <w:pStyle w:val="ListParagraph"/>
        <w:numPr>
          <w:ilvl w:val="1"/>
          <w:numId w:val="8"/>
        </w:numPr>
        <w:rPr>
          <w:u w:color="000000" w:themeColor="text1"/>
        </w:rPr>
      </w:pPr>
      <w:r w:rsidRPr="002637B0">
        <w:rPr>
          <w:u w:color="000000" w:themeColor="text1"/>
        </w:rPr>
        <w:t xml:space="preserve">maintain and respect the geographic integrity of any </w:t>
      </w:r>
      <w:del w:id="6" w:author="John Ruoff" w:date="2021-01-01T13:14:00Z">
        <w:r w:rsidRPr="002637B0" w:rsidDel="003046FE">
          <w:rPr>
            <w:u w:color="000000" w:themeColor="text1"/>
          </w:rPr>
          <w:delText>city</w:delText>
        </w:r>
      </w:del>
      <w:commentRangeStart w:id="7"/>
      <w:commentRangeStart w:id="8"/>
      <w:ins w:id="9" w:author="John Ruoff" w:date="2021-01-01T13:14:00Z">
        <w:r w:rsidR="003046FE">
          <w:rPr>
            <w:u w:color="000000" w:themeColor="text1"/>
          </w:rPr>
          <w:t>municipality</w:t>
        </w:r>
      </w:ins>
      <w:commentRangeEnd w:id="7"/>
      <w:ins w:id="10" w:author="John Ruoff" w:date="2021-01-01T13:15:00Z">
        <w:r w:rsidR="003046FE">
          <w:rPr>
            <w:rStyle w:val="CommentReference"/>
          </w:rPr>
          <w:commentReference w:id="7"/>
        </w:r>
        <w:commentRangeEnd w:id="8"/>
        <w:r w:rsidR="003046FE">
          <w:rPr>
            <w:rStyle w:val="CommentReference"/>
          </w:rPr>
          <w:commentReference w:id="8"/>
        </w:r>
      </w:ins>
      <w:r w:rsidRPr="002637B0">
        <w:rPr>
          <w:u w:color="000000" w:themeColor="text1"/>
        </w:rPr>
        <w:t xml:space="preserve">, </w:t>
      </w:r>
      <w:proofErr w:type="spellStart"/>
      <w:r w:rsidRPr="002637B0">
        <w:rPr>
          <w:u w:color="000000" w:themeColor="text1"/>
        </w:rPr>
        <w:t>county,</w:t>
      </w:r>
      <w:del w:id="11" w:author="John Ruoff" w:date="2021-01-01T13:13:00Z">
        <w:r w:rsidRPr="002637B0" w:rsidDel="003046FE">
          <w:rPr>
            <w:u w:color="000000" w:themeColor="text1"/>
          </w:rPr>
          <w:delText xml:space="preserve"> and</w:delText>
        </w:r>
      </w:del>
      <w:ins w:id="12" w:author="John Ruoff" w:date="2021-01-01T13:13:00Z">
        <w:r w:rsidR="003046FE">
          <w:rPr>
            <w:u w:color="000000" w:themeColor="text1"/>
          </w:rPr>
          <w:t>or</w:t>
        </w:r>
      </w:ins>
      <w:proofErr w:type="spellEnd"/>
      <w:r w:rsidRPr="002637B0">
        <w:rPr>
          <w:u w:color="000000" w:themeColor="text1"/>
        </w:rPr>
        <w:t xml:space="preserve"> voting </w:t>
      </w:r>
      <w:commentRangeStart w:id="13"/>
      <w:r w:rsidRPr="002637B0">
        <w:rPr>
          <w:u w:color="000000" w:themeColor="text1"/>
        </w:rPr>
        <w:t>precinct</w:t>
      </w:r>
      <w:commentRangeEnd w:id="13"/>
      <w:r w:rsidR="00933197">
        <w:rPr>
          <w:rStyle w:val="CommentReference"/>
        </w:rPr>
        <w:commentReference w:id="13"/>
      </w:r>
      <w:r>
        <w:rPr>
          <w:u w:color="000000" w:themeColor="text1"/>
        </w:rPr>
        <w:t>;</w:t>
      </w:r>
    </w:p>
    <w:p w14:paraId="1992DFD5" w14:textId="5D36A12E" w:rsidR="00EE319E" w:rsidRDefault="00EE319E" w:rsidP="00EE319E">
      <w:pPr>
        <w:pStyle w:val="ListParagraph"/>
        <w:numPr>
          <w:ilvl w:val="1"/>
          <w:numId w:val="8"/>
        </w:numPr>
        <w:rPr>
          <w:u w:color="000000" w:themeColor="text1"/>
        </w:rPr>
      </w:pPr>
      <w:r>
        <w:rPr>
          <w:u w:color="000000" w:themeColor="text1"/>
        </w:rPr>
        <w:t xml:space="preserve">consider </w:t>
      </w:r>
      <w:r w:rsidRPr="002637B0">
        <w:rPr>
          <w:u w:color="000000" w:themeColor="text1"/>
        </w:rPr>
        <w:t xml:space="preserve">communities of interest </w:t>
      </w:r>
      <w:r w:rsidR="0090456B">
        <w:rPr>
          <w:u w:color="000000" w:themeColor="text1"/>
        </w:rPr>
        <w:t>based upon the following factors:</w:t>
      </w:r>
      <w:r w:rsidRPr="002637B0">
        <w:rPr>
          <w:u w:color="000000" w:themeColor="text1"/>
        </w:rPr>
        <w:t xml:space="preserve"> </w:t>
      </w:r>
    </w:p>
    <w:p w14:paraId="32A1B197" w14:textId="71DD0C1E" w:rsidR="00EE319E" w:rsidDel="003160CA" w:rsidRDefault="0090456B" w:rsidP="003160CA">
      <w:pPr>
        <w:pStyle w:val="ListParagraph"/>
        <w:numPr>
          <w:ilvl w:val="2"/>
          <w:numId w:val="8"/>
        </w:numPr>
        <w:rPr>
          <w:del w:id="14" w:author="John Ruoff" w:date="2021-01-01T13:28:00Z"/>
          <w:u w:color="000000" w:themeColor="text1"/>
        </w:rPr>
      </w:pPr>
      <w:commentRangeStart w:id="15"/>
      <w:r w:rsidRPr="003160CA">
        <w:rPr>
          <w:u w:color="000000" w:themeColor="text1"/>
        </w:rPr>
        <w:t>economic</w:t>
      </w:r>
      <w:commentRangeEnd w:id="15"/>
      <w:r w:rsidR="00D4144E">
        <w:rPr>
          <w:rStyle w:val="CommentReference"/>
        </w:rPr>
        <w:commentReference w:id="15"/>
      </w:r>
      <w:ins w:id="16" w:author="John Ruoff" w:date="2021-01-01T13:28:00Z">
        <w:r w:rsidR="003160CA">
          <w:rPr>
            <w:u w:color="000000" w:themeColor="text1"/>
          </w:rPr>
          <w:t>,</w:t>
        </w:r>
      </w:ins>
      <w:ins w:id="17" w:author="John Ruoff" w:date="2021-01-01T13:29:00Z">
        <w:r w:rsidR="003160CA">
          <w:rPr>
            <w:u w:color="000000" w:themeColor="text1"/>
          </w:rPr>
          <w:t xml:space="preserve"> </w:t>
        </w:r>
      </w:ins>
      <w:del w:id="18" w:author="John Ruoff" w:date="2021-01-01T13:28:00Z">
        <w:r w:rsidRPr="003160CA" w:rsidDel="003160CA">
          <w:rPr>
            <w:u w:color="000000" w:themeColor="text1"/>
          </w:rPr>
          <w:delText>;</w:delText>
        </w:r>
      </w:del>
    </w:p>
    <w:p w14:paraId="4CBAB020" w14:textId="41E463FF" w:rsidR="0090456B" w:rsidRPr="003160CA" w:rsidDel="003160CA" w:rsidRDefault="0090456B" w:rsidP="003160CA">
      <w:pPr>
        <w:pStyle w:val="ListParagraph"/>
        <w:numPr>
          <w:ilvl w:val="2"/>
          <w:numId w:val="8"/>
        </w:numPr>
        <w:rPr>
          <w:del w:id="19" w:author="John Ruoff" w:date="2021-01-01T13:28:00Z"/>
          <w:u w:color="000000" w:themeColor="text1"/>
        </w:rPr>
      </w:pPr>
      <w:r w:rsidRPr="003160CA">
        <w:rPr>
          <w:u w:color="000000" w:themeColor="text1"/>
        </w:rPr>
        <w:t>social and cultural</w:t>
      </w:r>
      <w:ins w:id="20" w:author="John Ruoff" w:date="2021-01-01T13:28:00Z">
        <w:r w:rsidR="003160CA" w:rsidRPr="003160CA">
          <w:rPr>
            <w:u w:color="000000" w:themeColor="text1"/>
          </w:rPr>
          <w:t xml:space="preserve">, and </w:t>
        </w:r>
      </w:ins>
      <w:del w:id="21" w:author="John Ruoff" w:date="2021-01-01T13:28:00Z">
        <w:r w:rsidRPr="003160CA" w:rsidDel="003160CA">
          <w:rPr>
            <w:u w:color="000000" w:themeColor="text1"/>
            <w:rPrChange w:id="22" w:author="John Ruoff" w:date="2021-01-01T13:28:00Z">
              <w:rPr>
                <w:u w:color="000000" w:themeColor="text1"/>
              </w:rPr>
            </w:rPrChange>
          </w:rPr>
          <w:delText>;</w:delText>
        </w:r>
      </w:del>
    </w:p>
    <w:p w14:paraId="3E75740F" w14:textId="0320E373" w:rsidR="0090456B" w:rsidRPr="003160CA" w:rsidRDefault="0090456B" w:rsidP="003160CA">
      <w:pPr>
        <w:pStyle w:val="ListParagraph"/>
        <w:numPr>
          <w:ilvl w:val="2"/>
          <w:numId w:val="8"/>
        </w:numPr>
        <w:rPr>
          <w:u w:color="000000" w:themeColor="text1"/>
        </w:rPr>
      </w:pPr>
      <w:r w:rsidRPr="003160CA">
        <w:rPr>
          <w:u w:color="000000" w:themeColor="text1"/>
        </w:rPr>
        <w:t xml:space="preserve">historic </w:t>
      </w:r>
      <w:proofErr w:type="gramStart"/>
      <w:r w:rsidRPr="003160CA">
        <w:rPr>
          <w:u w:color="000000" w:themeColor="text1"/>
        </w:rPr>
        <w:t>influences;</w:t>
      </w:r>
      <w:proofErr w:type="gramEnd"/>
    </w:p>
    <w:p w14:paraId="0718A443" w14:textId="5777D5C9" w:rsidR="00933197" w:rsidRDefault="00933197" w:rsidP="00933197">
      <w:pPr>
        <w:pStyle w:val="ListParagraph"/>
        <w:numPr>
          <w:ilvl w:val="2"/>
          <w:numId w:val="8"/>
        </w:numPr>
        <w:rPr>
          <w:ins w:id="23" w:author="John Ruoff" w:date="2021-01-01T13:59:00Z"/>
          <w:u w:color="000000" w:themeColor="text1"/>
        </w:rPr>
      </w:pPr>
      <w:ins w:id="24" w:author="John Ruoff" w:date="2021-01-01T13:58:00Z">
        <w:r w:rsidRPr="004E30A5">
          <w:rPr>
            <w:u w:color="000000" w:themeColor="text1"/>
          </w:rPr>
          <w:t>respect</w:t>
        </w:r>
      </w:ins>
      <w:ins w:id="25" w:author="John Ruoff" w:date="2021-01-01T13:59:00Z">
        <w:r>
          <w:rPr>
            <w:u w:color="000000" w:themeColor="text1"/>
          </w:rPr>
          <w:t xml:space="preserve"> for</w:t>
        </w:r>
      </w:ins>
      <w:ins w:id="26" w:author="John Ruoff" w:date="2021-01-01T13:58:00Z">
        <w:r w:rsidRPr="004E30A5">
          <w:rPr>
            <w:u w:color="000000" w:themeColor="text1"/>
          </w:rPr>
          <w:t xml:space="preserve"> the geographic integrity of any city, county, city and </w:t>
        </w:r>
        <w:commentRangeStart w:id="27"/>
        <w:r w:rsidRPr="004E30A5">
          <w:rPr>
            <w:u w:color="000000" w:themeColor="text1"/>
          </w:rPr>
          <w:t>county</w:t>
        </w:r>
      </w:ins>
      <w:commentRangeEnd w:id="27"/>
      <w:ins w:id="28" w:author="John Ruoff" w:date="2021-01-01T14:00:00Z">
        <w:r>
          <w:rPr>
            <w:rStyle w:val="CommentReference"/>
          </w:rPr>
          <w:commentReference w:id="27"/>
        </w:r>
      </w:ins>
      <w:ins w:id="29" w:author="John Ruoff" w:date="2021-01-01T13:58:00Z">
        <w:r w:rsidRPr="004E30A5">
          <w:rPr>
            <w:u w:color="000000" w:themeColor="text1"/>
          </w:rPr>
          <w:t xml:space="preserve">, neighborhood, or communities of interest </w:t>
        </w:r>
        <w:r>
          <w:rPr>
            <w:u w:color="000000" w:themeColor="text1"/>
          </w:rPr>
          <w:t xml:space="preserve">including, but not limited to, </w:t>
        </w:r>
        <w:r w:rsidRPr="004E30A5">
          <w:rPr>
            <w:u w:color="000000" w:themeColor="text1"/>
          </w:rPr>
          <w:t>rural c</w:t>
        </w:r>
        <w:r w:rsidRPr="00933197">
          <w:rPr>
            <w:u w:color="000000" w:themeColor="text1"/>
          </w:rPr>
          <w:t xml:space="preserve">ommunities, coastal communities, or separation by geographic features such as lakes, major rivers, national forest, or </w:t>
        </w:r>
        <w:proofErr w:type="gramStart"/>
        <w:r w:rsidRPr="00933197">
          <w:rPr>
            <w:u w:color="000000" w:themeColor="text1"/>
          </w:rPr>
          <w:t>mountains</w:t>
        </w:r>
      </w:ins>
      <w:ins w:id="30" w:author="John Ruoff" w:date="2021-01-01T13:59:00Z">
        <w:r>
          <w:rPr>
            <w:u w:color="000000" w:themeColor="text1"/>
          </w:rPr>
          <w:t>;</w:t>
        </w:r>
        <w:proofErr w:type="gramEnd"/>
      </w:ins>
    </w:p>
    <w:p w14:paraId="3876E34D" w14:textId="30B0BB92" w:rsidR="0090456B" w:rsidRPr="00933197" w:rsidRDefault="0090456B" w:rsidP="00933197">
      <w:pPr>
        <w:pStyle w:val="ListParagraph"/>
        <w:numPr>
          <w:ilvl w:val="2"/>
          <w:numId w:val="8"/>
        </w:numPr>
        <w:rPr>
          <w:u w:color="000000" w:themeColor="text1"/>
        </w:rPr>
      </w:pPr>
      <w:r w:rsidRPr="00933197">
        <w:rPr>
          <w:u w:color="000000" w:themeColor="text1"/>
        </w:rPr>
        <w:t xml:space="preserve">governmental </w:t>
      </w:r>
      <w:proofErr w:type="gramStart"/>
      <w:r w:rsidRPr="00933197">
        <w:rPr>
          <w:u w:color="000000" w:themeColor="text1"/>
        </w:rPr>
        <w:t>services</w:t>
      </w:r>
      <w:ins w:id="31" w:author="John Ruoff" w:date="2021-01-01T13:27:00Z">
        <w:r w:rsidR="003160CA" w:rsidRPr="00933197">
          <w:rPr>
            <w:u w:color="000000" w:themeColor="text1"/>
          </w:rPr>
          <w:t>;</w:t>
        </w:r>
      </w:ins>
      <w:proofErr w:type="gramEnd"/>
    </w:p>
    <w:p w14:paraId="7E783A67" w14:textId="5FC60632" w:rsidR="0090456B" w:rsidRDefault="0090456B" w:rsidP="00EE319E">
      <w:pPr>
        <w:pStyle w:val="ListParagraph"/>
        <w:numPr>
          <w:ilvl w:val="2"/>
          <w:numId w:val="8"/>
        </w:numPr>
        <w:rPr>
          <w:u w:color="000000" w:themeColor="text1"/>
        </w:rPr>
      </w:pPr>
      <w:r>
        <w:rPr>
          <w:u w:color="000000" w:themeColor="text1"/>
        </w:rPr>
        <w:t xml:space="preserve">geographic location and </w:t>
      </w:r>
      <w:proofErr w:type="gramStart"/>
      <w:r>
        <w:rPr>
          <w:u w:color="000000" w:themeColor="text1"/>
        </w:rPr>
        <w:t>features;</w:t>
      </w:r>
      <w:proofErr w:type="gramEnd"/>
    </w:p>
    <w:p w14:paraId="67665FA9" w14:textId="58CCEF99" w:rsidR="00CF65D0" w:rsidRDefault="0090456B" w:rsidP="00EE319E">
      <w:pPr>
        <w:pStyle w:val="ListParagraph"/>
        <w:numPr>
          <w:ilvl w:val="2"/>
          <w:numId w:val="8"/>
        </w:numPr>
        <w:rPr>
          <w:u w:color="000000" w:themeColor="text1"/>
        </w:rPr>
      </w:pPr>
      <w:r>
        <w:rPr>
          <w:u w:color="000000" w:themeColor="text1"/>
        </w:rPr>
        <w:t xml:space="preserve">commonality of </w:t>
      </w:r>
      <w:del w:id="32" w:author="John Ruoff" w:date="2021-01-01T14:07:00Z">
        <w:r w:rsidR="00CF65D0" w:rsidDel="001F02DC">
          <w:rPr>
            <w:u w:color="000000" w:themeColor="text1"/>
          </w:rPr>
          <w:delText>communication</w:delText>
        </w:r>
        <w:r w:rsidDel="001F02DC">
          <w:rPr>
            <w:u w:color="000000" w:themeColor="text1"/>
          </w:rPr>
          <w:delText>s</w:delText>
        </w:r>
      </w:del>
      <w:ins w:id="33" w:author="John Ruoff" w:date="2021-01-01T13:57:00Z">
        <w:r w:rsidR="00933197">
          <w:rPr>
            <w:u w:color="000000" w:themeColor="text1"/>
          </w:rPr>
          <w:t xml:space="preserve">media </w:t>
        </w:r>
        <w:commentRangeStart w:id="34"/>
        <w:r w:rsidR="00933197">
          <w:rPr>
            <w:u w:color="000000" w:themeColor="text1"/>
          </w:rPr>
          <w:t>markets</w:t>
        </w:r>
      </w:ins>
      <w:commentRangeEnd w:id="34"/>
      <w:ins w:id="35" w:author="John Ruoff" w:date="2021-01-01T14:07:00Z">
        <w:r w:rsidR="001F02DC">
          <w:rPr>
            <w:rStyle w:val="CommentReference"/>
          </w:rPr>
          <w:commentReference w:id="34"/>
        </w:r>
      </w:ins>
      <w:r>
        <w:rPr>
          <w:u w:color="000000" w:themeColor="text1"/>
        </w:rPr>
        <w:t>;</w:t>
      </w:r>
    </w:p>
    <w:p w14:paraId="4121B182" w14:textId="77777777" w:rsidR="0090456B" w:rsidRDefault="00EE319E" w:rsidP="00EE319E">
      <w:pPr>
        <w:pStyle w:val="ListParagraph"/>
        <w:numPr>
          <w:ilvl w:val="2"/>
          <w:numId w:val="8"/>
        </w:numPr>
        <w:rPr>
          <w:u w:color="000000" w:themeColor="text1"/>
        </w:rPr>
      </w:pPr>
      <w:r w:rsidRPr="002637B0">
        <w:rPr>
          <w:u w:color="000000" w:themeColor="text1"/>
        </w:rPr>
        <w:lastRenderedPageBreak/>
        <w:t xml:space="preserve">Communities of interest may </w:t>
      </w:r>
      <w:r w:rsidRPr="002637B0">
        <w:rPr>
          <w:u w:val="single" w:color="000000" w:themeColor="text1"/>
        </w:rPr>
        <w:t>no</w:t>
      </w:r>
      <w:r w:rsidRPr="002637B0">
        <w:rPr>
          <w:u w:color="000000" w:themeColor="text1"/>
        </w:rPr>
        <w:t>t be interpreted to include</w:t>
      </w:r>
      <w:r w:rsidR="0090456B">
        <w:rPr>
          <w:u w:color="000000" w:themeColor="text1"/>
        </w:rPr>
        <w:t>:</w:t>
      </w:r>
    </w:p>
    <w:p w14:paraId="0026C514" w14:textId="27756864" w:rsidR="00EE319E" w:rsidRDefault="00EE319E" w:rsidP="0090456B">
      <w:pPr>
        <w:pStyle w:val="ListParagraph"/>
        <w:numPr>
          <w:ilvl w:val="3"/>
          <w:numId w:val="8"/>
        </w:numPr>
        <w:rPr>
          <w:u w:color="000000" w:themeColor="text1"/>
        </w:rPr>
      </w:pPr>
      <w:r w:rsidRPr="002637B0">
        <w:rPr>
          <w:u w:color="000000" w:themeColor="text1"/>
        </w:rPr>
        <w:t>relationships with political parties, incumbency, or political candidates</w:t>
      </w:r>
      <w:r>
        <w:rPr>
          <w:u w:color="000000" w:themeColor="text1"/>
        </w:rPr>
        <w:t>.</w:t>
      </w:r>
      <w:r w:rsidRPr="002637B0">
        <w:rPr>
          <w:u w:color="000000" w:themeColor="text1"/>
        </w:rPr>
        <w:t xml:space="preserve"> </w:t>
      </w:r>
    </w:p>
    <w:p w14:paraId="31FFD741" w14:textId="129D7EF0" w:rsidR="00271B21" w:rsidRDefault="00271B21" w:rsidP="0090456B">
      <w:pPr>
        <w:pStyle w:val="ListParagraph"/>
        <w:numPr>
          <w:ilvl w:val="3"/>
          <w:numId w:val="8"/>
        </w:numPr>
        <w:rPr>
          <w:u w:color="000000" w:themeColor="text1"/>
        </w:rPr>
      </w:pPr>
      <w:r>
        <w:rPr>
          <w:u w:color="000000" w:themeColor="text1"/>
        </w:rPr>
        <w:t xml:space="preserve">“Political beliefs” </w:t>
      </w:r>
      <w:r w:rsidR="0090456B">
        <w:rPr>
          <w:u w:color="000000" w:themeColor="text1"/>
        </w:rPr>
        <w:t>(</w:t>
      </w:r>
      <w:r>
        <w:rPr>
          <w:u w:color="000000" w:themeColor="text1"/>
        </w:rPr>
        <w:t xml:space="preserve">effectively </w:t>
      </w:r>
      <w:r w:rsidR="0090456B">
        <w:rPr>
          <w:u w:color="000000" w:themeColor="text1"/>
        </w:rPr>
        <w:t>a surrogate for partisan affiliation)</w:t>
      </w:r>
    </w:p>
    <w:p w14:paraId="59F20EC9" w14:textId="77777777" w:rsidR="00EE319E" w:rsidRPr="00EE319E" w:rsidRDefault="00EE319E" w:rsidP="00EE319E"/>
    <w:p w14:paraId="4A37F768" w14:textId="6D10DBFE" w:rsidR="00577D2D" w:rsidRDefault="00577D2D" w:rsidP="00577D2D">
      <w:pPr>
        <w:pStyle w:val="Heading1"/>
      </w:pPr>
      <w:r>
        <w:t xml:space="preserve">Background </w:t>
      </w:r>
      <w:commentRangeStart w:id="36"/>
      <w:r>
        <w:t>Information</w:t>
      </w:r>
      <w:commentRangeEnd w:id="36"/>
      <w:r w:rsidR="00E64972">
        <w:rPr>
          <w:rStyle w:val="CommentReference"/>
          <w:rFonts w:asciiTheme="minorHAnsi" w:eastAsiaTheme="minorHAnsi" w:hAnsiTheme="minorHAnsi" w:cstheme="minorBidi"/>
          <w:color w:val="auto"/>
        </w:rPr>
        <w:commentReference w:id="36"/>
      </w:r>
    </w:p>
    <w:p w14:paraId="4DB9E434" w14:textId="77777777" w:rsidR="00E659C7" w:rsidRDefault="00E659C7" w:rsidP="00577D2D">
      <w:pPr>
        <w:pStyle w:val="Heading2"/>
      </w:pPr>
      <w:r>
        <w:t>Criteria used or required in various states include:</w:t>
      </w:r>
    </w:p>
    <w:p w14:paraId="6F74780D" w14:textId="7184A799" w:rsidR="00E659C7" w:rsidRPr="00E659C7" w:rsidRDefault="00E659C7" w:rsidP="00E659C7">
      <w:pPr>
        <w:pStyle w:val="ListParagraph"/>
        <w:numPr>
          <w:ilvl w:val="0"/>
          <w:numId w:val="2"/>
        </w:numPr>
        <w:autoSpaceDE w:val="0"/>
        <w:autoSpaceDN w:val="0"/>
        <w:adjustRightInd w:val="0"/>
        <w:rPr>
          <w:rFonts w:ascii="Times New Roman" w:hAnsi="Times New Roman" w:cs="Times New Roman"/>
          <w:sz w:val="22"/>
          <w:szCs w:val="22"/>
        </w:rPr>
      </w:pPr>
      <w:r w:rsidRPr="00E659C7">
        <w:rPr>
          <w:rFonts w:ascii="Times New Roman" w:hAnsi="Times New Roman" w:cs="Times New Roman"/>
          <w:sz w:val="22"/>
          <w:szCs w:val="22"/>
        </w:rPr>
        <w:t xml:space="preserve">Compact districts (Maptitude software includes 9 measures of </w:t>
      </w:r>
      <w:commentRangeStart w:id="37"/>
      <w:r w:rsidRPr="00E659C7">
        <w:rPr>
          <w:rFonts w:ascii="Times New Roman" w:hAnsi="Times New Roman" w:cs="Times New Roman"/>
          <w:sz w:val="22"/>
          <w:szCs w:val="22"/>
        </w:rPr>
        <w:t>compactness</w:t>
      </w:r>
      <w:commentRangeEnd w:id="37"/>
      <w:r w:rsidR="003160CA">
        <w:rPr>
          <w:rStyle w:val="CommentReference"/>
        </w:rPr>
        <w:commentReference w:id="37"/>
      </w:r>
      <w:r w:rsidRPr="00E659C7">
        <w:rPr>
          <w:rFonts w:ascii="Times New Roman" w:hAnsi="Times New Roman" w:cs="Times New Roman"/>
          <w:sz w:val="22"/>
          <w:szCs w:val="22"/>
        </w:rPr>
        <w:t>)</w:t>
      </w:r>
    </w:p>
    <w:p w14:paraId="622E90C5" w14:textId="1754C110" w:rsidR="00E659C7" w:rsidRPr="00E659C7" w:rsidRDefault="00E659C7" w:rsidP="00E659C7">
      <w:pPr>
        <w:pStyle w:val="ListParagraph"/>
        <w:numPr>
          <w:ilvl w:val="0"/>
          <w:numId w:val="2"/>
        </w:numPr>
        <w:autoSpaceDE w:val="0"/>
        <w:autoSpaceDN w:val="0"/>
        <w:adjustRightInd w:val="0"/>
        <w:rPr>
          <w:rFonts w:ascii="Times New Roman" w:hAnsi="Times New Roman" w:cs="Times New Roman"/>
          <w:sz w:val="22"/>
          <w:szCs w:val="22"/>
        </w:rPr>
      </w:pPr>
      <w:r w:rsidRPr="00E659C7">
        <w:rPr>
          <w:rFonts w:ascii="Times New Roman" w:hAnsi="Times New Roman" w:cs="Times New Roman"/>
          <w:sz w:val="22"/>
          <w:szCs w:val="22"/>
        </w:rPr>
        <w:t>Contiguous districts (can be contiguous over water)</w:t>
      </w:r>
    </w:p>
    <w:p w14:paraId="2F74ADC2" w14:textId="03583782" w:rsidR="00E659C7" w:rsidRPr="00E659C7" w:rsidRDefault="00E659C7" w:rsidP="00E659C7">
      <w:pPr>
        <w:pStyle w:val="ListParagraph"/>
        <w:numPr>
          <w:ilvl w:val="0"/>
          <w:numId w:val="2"/>
        </w:numPr>
        <w:autoSpaceDE w:val="0"/>
        <w:autoSpaceDN w:val="0"/>
        <w:adjustRightInd w:val="0"/>
        <w:rPr>
          <w:rFonts w:ascii="Times New Roman" w:hAnsi="Times New Roman" w:cs="Times New Roman"/>
          <w:sz w:val="22"/>
          <w:szCs w:val="22"/>
        </w:rPr>
      </w:pPr>
      <w:r w:rsidRPr="00E659C7">
        <w:rPr>
          <w:rFonts w:ascii="Times New Roman" w:hAnsi="Times New Roman" w:cs="Times New Roman"/>
          <w:sz w:val="22"/>
          <w:szCs w:val="22"/>
        </w:rPr>
        <w:t>Preserve political subdivisions, including precincts, wards, etc.</w:t>
      </w:r>
    </w:p>
    <w:p w14:paraId="2A7CF3F0" w14:textId="773B004D" w:rsidR="00E659C7" w:rsidRPr="00E659C7" w:rsidRDefault="00E659C7" w:rsidP="00E659C7">
      <w:pPr>
        <w:pStyle w:val="ListParagraph"/>
        <w:numPr>
          <w:ilvl w:val="0"/>
          <w:numId w:val="2"/>
        </w:numPr>
        <w:autoSpaceDE w:val="0"/>
        <w:autoSpaceDN w:val="0"/>
        <w:adjustRightInd w:val="0"/>
        <w:rPr>
          <w:rFonts w:ascii="Times New Roman" w:hAnsi="Times New Roman" w:cs="Times New Roman"/>
          <w:sz w:val="22"/>
          <w:szCs w:val="22"/>
        </w:rPr>
      </w:pPr>
      <w:r w:rsidRPr="00E659C7">
        <w:rPr>
          <w:rFonts w:ascii="Times New Roman" w:hAnsi="Times New Roman" w:cs="Times New Roman"/>
          <w:sz w:val="22"/>
          <w:szCs w:val="22"/>
        </w:rPr>
        <w:t>Preserve communities of interest. The 2010 criteria for communities of interest used by the SC Senate</w:t>
      </w:r>
      <w:r>
        <w:rPr>
          <w:rFonts w:ascii="Times New Roman" w:hAnsi="Times New Roman" w:cs="Times New Roman"/>
          <w:sz w:val="22"/>
          <w:szCs w:val="22"/>
        </w:rPr>
        <w:t xml:space="preserve"> </w:t>
      </w:r>
      <w:r w:rsidRPr="00E659C7">
        <w:rPr>
          <w:rFonts w:ascii="Times New Roman" w:hAnsi="Times New Roman" w:cs="Times New Roman"/>
          <w:sz w:val="22"/>
          <w:szCs w:val="22"/>
        </w:rPr>
        <w:t>were not clearly defined. The House included:</w:t>
      </w:r>
    </w:p>
    <w:p w14:paraId="16A7042C" w14:textId="06C7F721" w:rsidR="00E659C7" w:rsidRPr="00E659C7" w:rsidRDefault="00E659C7" w:rsidP="00E659C7">
      <w:pPr>
        <w:pStyle w:val="ListParagraph"/>
        <w:numPr>
          <w:ilvl w:val="0"/>
          <w:numId w:val="1"/>
        </w:numPr>
        <w:autoSpaceDE w:val="0"/>
        <w:autoSpaceDN w:val="0"/>
        <w:adjustRightInd w:val="0"/>
        <w:ind w:left="1080"/>
        <w:rPr>
          <w:rFonts w:ascii="Times New Roman" w:hAnsi="Times New Roman" w:cs="Times New Roman"/>
          <w:sz w:val="22"/>
          <w:szCs w:val="22"/>
        </w:rPr>
      </w:pPr>
      <w:r w:rsidRPr="00E659C7">
        <w:rPr>
          <w:rFonts w:ascii="Times New Roman" w:hAnsi="Times New Roman" w:cs="Times New Roman"/>
          <w:sz w:val="22"/>
          <w:szCs w:val="22"/>
        </w:rPr>
        <w:t>Economic</w:t>
      </w:r>
    </w:p>
    <w:p w14:paraId="2057D87D" w14:textId="781229E7" w:rsidR="00E659C7" w:rsidRPr="00E659C7" w:rsidRDefault="00E659C7" w:rsidP="00E659C7">
      <w:pPr>
        <w:pStyle w:val="ListParagraph"/>
        <w:numPr>
          <w:ilvl w:val="0"/>
          <w:numId w:val="1"/>
        </w:numPr>
        <w:autoSpaceDE w:val="0"/>
        <w:autoSpaceDN w:val="0"/>
        <w:adjustRightInd w:val="0"/>
        <w:ind w:left="1080"/>
        <w:rPr>
          <w:rFonts w:ascii="Times New Roman" w:hAnsi="Times New Roman" w:cs="Times New Roman"/>
          <w:sz w:val="22"/>
          <w:szCs w:val="22"/>
        </w:rPr>
      </w:pPr>
      <w:r w:rsidRPr="00E659C7">
        <w:rPr>
          <w:rFonts w:ascii="Times New Roman" w:hAnsi="Times New Roman" w:cs="Times New Roman"/>
          <w:sz w:val="22"/>
          <w:szCs w:val="22"/>
        </w:rPr>
        <w:t>Social and cultural</w:t>
      </w:r>
    </w:p>
    <w:p w14:paraId="6518F858" w14:textId="3C918203" w:rsidR="00E659C7" w:rsidRPr="00E659C7" w:rsidRDefault="00E659C7" w:rsidP="00E659C7">
      <w:pPr>
        <w:pStyle w:val="ListParagraph"/>
        <w:numPr>
          <w:ilvl w:val="0"/>
          <w:numId w:val="1"/>
        </w:numPr>
        <w:autoSpaceDE w:val="0"/>
        <w:autoSpaceDN w:val="0"/>
        <w:adjustRightInd w:val="0"/>
        <w:ind w:left="1080"/>
        <w:rPr>
          <w:rFonts w:ascii="Times New Roman" w:hAnsi="Times New Roman" w:cs="Times New Roman"/>
          <w:sz w:val="22"/>
          <w:szCs w:val="22"/>
        </w:rPr>
      </w:pPr>
      <w:r w:rsidRPr="00E659C7">
        <w:rPr>
          <w:rFonts w:ascii="Times New Roman" w:hAnsi="Times New Roman" w:cs="Times New Roman"/>
          <w:sz w:val="22"/>
          <w:szCs w:val="22"/>
        </w:rPr>
        <w:t>Historic influences</w:t>
      </w:r>
    </w:p>
    <w:p w14:paraId="09FC2602" w14:textId="261D90CA" w:rsidR="00E659C7" w:rsidRPr="00E659C7" w:rsidRDefault="00E659C7" w:rsidP="00E659C7">
      <w:pPr>
        <w:pStyle w:val="ListParagraph"/>
        <w:numPr>
          <w:ilvl w:val="0"/>
          <w:numId w:val="1"/>
        </w:numPr>
        <w:autoSpaceDE w:val="0"/>
        <w:autoSpaceDN w:val="0"/>
        <w:adjustRightInd w:val="0"/>
        <w:ind w:left="1080"/>
        <w:rPr>
          <w:rFonts w:ascii="Times New Roman" w:hAnsi="Times New Roman" w:cs="Times New Roman"/>
          <w:sz w:val="22"/>
          <w:szCs w:val="22"/>
        </w:rPr>
      </w:pPr>
      <w:r w:rsidRPr="00E659C7">
        <w:rPr>
          <w:rFonts w:ascii="Times New Roman" w:hAnsi="Times New Roman" w:cs="Times New Roman"/>
          <w:sz w:val="22"/>
          <w:szCs w:val="22"/>
        </w:rPr>
        <w:t>Political beliefs</w:t>
      </w:r>
    </w:p>
    <w:p w14:paraId="294ACCA1" w14:textId="4ADDB774" w:rsidR="00E659C7" w:rsidRPr="00E659C7" w:rsidRDefault="00E659C7" w:rsidP="00E659C7">
      <w:pPr>
        <w:pStyle w:val="ListParagraph"/>
        <w:numPr>
          <w:ilvl w:val="0"/>
          <w:numId w:val="1"/>
        </w:numPr>
        <w:autoSpaceDE w:val="0"/>
        <w:autoSpaceDN w:val="0"/>
        <w:adjustRightInd w:val="0"/>
        <w:ind w:left="1080"/>
        <w:rPr>
          <w:rFonts w:ascii="Times New Roman" w:hAnsi="Times New Roman" w:cs="Times New Roman"/>
          <w:sz w:val="22"/>
          <w:szCs w:val="22"/>
        </w:rPr>
      </w:pPr>
      <w:r w:rsidRPr="00E659C7">
        <w:rPr>
          <w:rFonts w:ascii="Times New Roman" w:hAnsi="Times New Roman" w:cs="Times New Roman"/>
          <w:sz w:val="22"/>
          <w:szCs w:val="22"/>
        </w:rPr>
        <w:t>Voting behavior</w:t>
      </w:r>
    </w:p>
    <w:p w14:paraId="35991547" w14:textId="4CE2999E" w:rsidR="00E659C7" w:rsidRPr="00E659C7" w:rsidRDefault="00E659C7" w:rsidP="00E659C7">
      <w:pPr>
        <w:pStyle w:val="ListParagraph"/>
        <w:numPr>
          <w:ilvl w:val="0"/>
          <w:numId w:val="1"/>
        </w:numPr>
        <w:autoSpaceDE w:val="0"/>
        <w:autoSpaceDN w:val="0"/>
        <w:adjustRightInd w:val="0"/>
        <w:ind w:left="1080"/>
        <w:rPr>
          <w:rFonts w:ascii="Times New Roman" w:hAnsi="Times New Roman" w:cs="Times New Roman"/>
          <w:sz w:val="22"/>
          <w:szCs w:val="22"/>
        </w:rPr>
      </w:pPr>
      <w:r w:rsidRPr="00E659C7">
        <w:rPr>
          <w:rFonts w:ascii="Times New Roman" w:hAnsi="Times New Roman" w:cs="Times New Roman"/>
          <w:sz w:val="22"/>
          <w:szCs w:val="22"/>
        </w:rPr>
        <w:t>Governmental services</w:t>
      </w:r>
    </w:p>
    <w:p w14:paraId="4CD227FF" w14:textId="59DD2E8C" w:rsidR="00E659C7" w:rsidRPr="00E659C7" w:rsidRDefault="00E659C7" w:rsidP="00E659C7">
      <w:pPr>
        <w:pStyle w:val="ListParagraph"/>
        <w:numPr>
          <w:ilvl w:val="0"/>
          <w:numId w:val="1"/>
        </w:numPr>
        <w:autoSpaceDE w:val="0"/>
        <w:autoSpaceDN w:val="0"/>
        <w:adjustRightInd w:val="0"/>
        <w:ind w:left="1080"/>
        <w:rPr>
          <w:rFonts w:ascii="Times New Roman" w:hAnsi="Times New Roman" w:cs="Times New Roman"/>
          <w:sz w:val="22"/>
          <w:szCs w:val="22"/>
        </w:rPr>
      </w:pPr>
      <w:r w:rsidRPr="00E659C7">
        <w:rPr>
          <w:rFonts w:ascii="Times New Roman" w:hAnsi="Times New Roman" w:cs="Times New Roman"/>
          <w:sz w:val="22"/>
          <w:szCs w:val="22"/>
        </w:rPr>
        <w:t>Commonality of communications</w:t>
      </w:r>
    </w:p>
    <w:p w14:paraId="35554E5C" w14:textId="5359A825" w:rsidR="00E659C7" w:rsidRPr="00E659C7" w:rsidRDefault="00E659C7" w:rsidP="00E659C7">
      <w:pPr>
        <w:pStyle w:val="ListParagraph"/>
        <w:numPr>
          <w:ilvl w:val="0"/>
          <w:numId w:val="1"/>
        </w:numPr>
        <w:autoSpaceDE w:val="0"/>
        <w:autoSpaceDN w:val="0"/>
        <w:adjustRightInd w:val="0"/>
        <w:ind w:left="1080"/>
        <w:rPr>
          <w:rFonts w:ascii="Times New Roman" w:hAnsi="Times New Roman" w:cs="Times New Roman"/>
          <w:sz w:val="22"/>
          <w:szCs w:val="22"/>
        </w:rPr>
      </w:pPr>
      <w:r w:rsidRPr="00E659C7">
        <w:rPr>
          <w:rFonts w:ascii="Times New Roman" w:hAnsi="Times New Roman" w:cs="Times New Roman"/>
          <w:sz w:val="22"/>
          <w:szCs w:val="22"/>
        </w:rPr>
        <w:t>Geographic location and features</w:t>
      </w:r>
    </w:p>
    <w:p w14:paraId="24ABE867" w14:textId="3ADD0BD2" w:rsidR="00E659C7" w:rsidRPr="00E659C7" w:rsidRDefault="00E659C7" w:rsidP="009B7B4E">
      <w:pPr>
        <w:pStyle w:val="ListParagraph"/>
        <w:numPr>
          <w:ilvl w:val="1"/>
          <w:numId w:val="2"/>
        </w:numPr>
        <w:autoSpaceDE w:val="0"/>
        <w:autoSpaceDN w:val="0"/>
        <w:adjustRightInd w:val="0"/>
        <w:rPr>
          <w:rFonts w:ascii="Times New Roman" w:hAnsi="Times New Roman" w:cs="Times New Roman"/>
          <w:sz w:val="22"/>
          <w:szCs w:val="22"/>
        </w:rPr>
      </w:pPr>
      <w:r w:rsidRPr="00E659C7">
        <w:rPr>
          <w:rFonts w:ascii="Times New Roman" w:hAnsi="Times New Roman" w:cs="Times New Roman"/>
          <w:sz w:val="22"/>
          <w:szCs w:val="22"/>
        </w:rPr>
        <w:t>Preserve cores of prior districts</w:t>
      </w:r>
    </w:p>
    <w:p w14:paraId="71FF8E1B" w14:textId="5F10A3F0" w:rsidR="00E659C7" w:rsidRPr="00E659C7" w:rsidRDefault="00E659C7" w:rsidP="009B7B4E">
      <w:pPr>
        <w:pStyle w:val="ListParagraph"/>
        <w:numPr>
          <w:ilvl w:val="1"/>
          <w:numId w:val="2"/>
        </w:numPr>
        <w:autoSpaceDE w:val="0"/>
        <w:autoSpaceDN w:val="0"/>
        <w:adjustRightInd w:val="0"/>
        <w:rPr>
          <w:rFonts w:ascii="Times New Roman" w:hAnsi="Times New Roman" w:cs="Times New Roman"/>
          <w:sz w:val="22"/>
          <w:szCs w:val="22"/>
        </w:rPr>
      </w:pPr>
      <w:r w:rsidRPr="00E659C7">
        <w:rPr>
          <w:rFonts w:ascii="Times New Roman" w:hAnsi="Times New Roman" w:cs="Times New Roman"/>
          <w:sz w:val="22"/>
          <w:szCs w:val="22"/>
        </w:rPr>
        <w:t>Protect or prohibit protecting incumbents (We wish to prohibit)</w:t>
      </w:r>
    </w:p>
    <w:p w14:paraId="08585E01" w14:textId="66090153" w:rsidR="00E659C7" w:rsidRPr="00474A9C" w:rsidRDefault="00E659C7" w:rsidP="009B7B4E">
      <w:pPr>
        <w:pStyle w:val="ListParagraph"/>
        <w:numPr>
          <w:ilvl w:val="1"/>
          <w:numId w:val="2"/>
        </w:numPr>
      </w:pPr>
      <w:r w:rsidRPr="00E659C7">
        <w:rPr>
          <w:rFonts w:ascii="Times New Roman" w:hAnsi="Times New Roman" w:cs="Times New Roman"/>
          <w:sz w:val="22"/>
          <w:szCs w:val="22"/>
        </w:rPr>
        <w:t>Allow or prohibit partisan advantage (We wish to prohibit)</w:t>
      </w:r>
    </w:p>
    <w:p w14:paraId="0284C305" w14:textId="232231B3" w:rsidR="00474A9C" w:rsidRDefault="00474A9C" w:rsidP="00577D2D">
      <w:pPr>
        <w:pStyle w:val="Heading2"/>
      </w:pPr>
      <w:r>
        <w:t>H.3054 Criteria, Clary et al 2018</w:t>
      </w:r>
    </w:p>
    <w:p w14:paraId="3DEBB96B" w14:textId="77777777" w:rsidR="00474A9C" w:rsidRDefault="00474A9C" w:rsidP="00735BD5">
      <w:pPr>
        <w:pStyle w:val="Quote"/>
        <w:rPr>
          <w:u w:color="000000" w:themeColor="text1"/>
        </w:rPr>
      </w:pPr>
      <w:r w:rsidRPr="004E30A5">
        <w:rPr>
          <w:u w:color="000000" w:themeColor="text1"/>
        </w:rPr>
        <w:t xml:space="preserve">Apportionment </w:t>
      </w:r>
      <w:r>
        <w:rPr>
          <w:u w:color="000000" w:themeColor="text1"/>
        </w:rPr>
        <w:t>r</w:t>
      </w:r>
      <w:r w:rsidRPr="004E30A5">
        <w:rPr>
          <w:u w:color="000000" w:themeColor="text1"/>
        </w:rPr>
        <w:t>edistricting plans for the Senate, House of Representatives, and United States House of Representatives districts shall comply with the United States Constitution and the federal Voting</w:t>
      </w:r>
      <w:r>
        <w:rPr>
          <w:u w:color="000000" w:themeColor="text1"/>
        </w:rPr>
        <w:t xml:space="preserve"> Rights Act, 42 U.S.C. 1971, et</w:t>
      </w:r>
      <w:r w:rsidRPr="004E30A5">
        <w:rPr>
          <w:u w:color="000000" w:themeColor="text1"/>
        </w:rPr>
        <w:t xml:space="preserve"> seq.</w:t>
      </w:r>
      <w:r>
        <w:rPr>
          <w:u w:color="000000" w:themeColor="text1"/>
        </w:rPr>
        <w:t xml:space="preserve">  Redistricting plans must </w:t>
      </w:r>
      <w:r w:rsidRPr="004E30A5">
        <w:rPr>
          <w:u w:color="000000" w:themeColor="text1"/>
        </w:rPr>
        <w:t xml:space="preserve">be comprised of districts that are geographically contiguous and, to the greatest extent possible, geographically compact, while maintaining and respecting the geographic integrity of any city, county, city and county, neighborhood, or communities of interest </w:t>
      </w:r>
      <w:r>
        <w:rPr>
          <w:u w:color="000000" w:themeColor="text1"/>
        </w:rPr>
        <w:t xml:space="preserve">including, but not limited to, </w:t>
      </w:r>
      <w:r w:rsidRPr="004E30A5">
        <w:rPr>
          <w:u w:color="000000" w:themeColor="text1"/>
        </w:rPr>
        <w:t xml:space="preserve">rural communities, coastal communities, or separation by geographic features such as lakes, major rivers, national forest, or mountains. Communities of interest </w:t>
      </w:r>
      <w:r>
        <w:rPr>
          <w:u w:color="000000" w:themeColor="text1"/>
        </w:rPr>
        <w:t xml:space="preserve">may </w:t>
      </w:r>
      <w:r w:rsidRPr="004E30A5">
        <w:rPr>
          <w:u w:color="000000" w:themeColor="text1"/>
        </w:rPr>
        <w:t xml:space="preserve">not be interpreted to include relationships with political parties, incumbency, or political candidates. The place of residence of an incumbent or </w:t>
      </w:r>
      <w:r>
        <w:rPr>
          <w:u w:color="000000" w:themeColor="text1"/>
        </w:rPr>
        <w:t xml:space="preserve">a political candidate may </w:t>
      </w:r>
      <w:r w:rsidRPr="004E30A5">
        <w:rPr>
          <w:u w:color="000000" w:themeColor="text1"/>
        </w:rPr>
        <w:t>not be considered in the apportionment of districts, nor shall districts be apportioned for the purpose of favoring or discriminating against an incumbent, political candidate, or political party.</w:t>
      </w:r>
      <w:r>
        <w:rPr>
          <w:u w:color="000000" w:themeColor="text1"/>
        </w:rPr>
        <w:t xml:space="preserve">  In drawing districts, the c</w:t>
      </w:r>
      <w:r w:rsidRPr="004E30A5">
        <w:rPr>
          <w:u w:color="000000" w:themeColor="text1"/>
        </w:rPr>
        <w:t xml:space="preserve">ommission shall seek to achieve substantial population equality among districts with deviations for </w:t>
      </w:r>
      <w:r>
        <w:rPr>
          <w:u w:color="000000" w:themeColor="text1"/>
        </w:rPr>
        <w:t xml:space="preserve">state </w:t>
      </w:r>
      <w:r w:rsidRPr="004E30A5">
        <w:rPr>
          <w:u w:color="000000" w:themeColor="text1"/>
        </w:rPr>
        <w:t>House of Representatives and Senate districts allowable to achieve compliance with nondiscriminatory criteria.</w:t>
      </w:r>
      <w:r>
        <w:rPr>
          <w:u w:color="000000" w:themeColor="text1"/>
        </w:rPr>
        <w:t xml:space="preserve">  </w:t>
      </w:r>
    </w:p>
    <w:p w14:paraId="71D971B2" w14:textId="3E76B7DC" w:rsidR="00474A9C" w:rsidRDefault="00A3620F" w:rsidP="00A3620F">
      <w:pPr>
        <w:pStyle w:val="Heading2"/>
      </w:pPr>
      <w:r>
        <w:lastRenderedPageBreak/>
        <w:t>LWVUS Impact on Issues 2020-22 (</w:t>
      </w:r>
      <w:r w:rsidRPr="00A3620F">
        <w:t>https://www.lwv.org/sites/default/files/2020-12/LWV-impact-2020.pdf</w:t>
      </w:r>
      <w:r>
        <w:t>)</w:t>
      </w:r>
    </w:p>
    <w:p w14:paraId="4567FBD3" w14:textId="56FB3315" w:rsidR="00A3620F" w:rsidRPr="00F65416" w:rsidRDefault="00A3620F" w:rsidP="00F65416">
      <w:pPr>
        <w:pStyle w:val="Quote"/>
      </w:pPr>
      <w:r w:rsidRPr="00F65416">
        <w:t>Statement of Position on Apportionment, as announced by the National Board, January 1966, and revised March 1982:</w:t>
      </w:r>
      <w:r w:rsidRPr="00F65416">
        <w:br/>
        <w:t xml:space="preserve">The League of Women Voters of the United States believes that congressional districts and government legislative bodies should be apportioned substantially on population. The League is convinced that this standard, established by the Supreme Court, should be maintained, and that the U.S. Constitution should not be amended to allow for consideration of factors other than population in apportionment. </w:t>
      </w:r>
    </w:p>
    <w:p w14:paraId="63D6FBA8" w14:textId="239E9D40" w:rsidR="00A3620F" w:rsidRDefault="00931565" w:rsidP="00931565">
      <w:pPr>
        <w:pStyle w:val="Heading3"/>
      </w:pPr>
      <w:r>
        <w:t>Criteria</w:t>
      </w:r>
    </w:p>
    <w:p w14:paraId="020AAD8B" w14:textId="46305CB8" w:rsidR="00931565" w:rsidRDefault="002637B0" w:rsidP="00931565">
      <w:r>
        <w:rPr>
          <w:b/>
          <w:bCs/>
        </w:rPr>
        <w:t>“</w:t>
      </w:r>
      <w:r w:rsidR="00931565">
        <w:rPr>
          <w:b/>
          <w:bCs/>
        </w:rPr>
        <w:t>3</w:t>
      </w:r>
      <w:r w:rsidR="00931565">
        <w:t xml:space="preserve">. The standards on which a redistricting plan is based, and on which any plan should be judged, must: </w:t>
      </w:r>
    </w:p>
    <w:p w14:paraId="3065E31C" w14:textId="65F8AFE1" w:rsidR="00931565" w:rsidRDefault="00931565" w:rsidP="00931565">
      <w:pPr>
        <w:pStyle w:val="ListParagraph"/>
        <w:numPr>
          <w:ilvl w:val="0"/>
          <w:numId w:val="4"/>
        </w:numPr>
        <w:ind w:left="360"/>
      </w:pPr>
      <w:r>
        <w:t xml:space="preserve">Be enforceable in </w:t>
      </w:r>
      <w:proofErr w:type="gramStart"/>
      <w:r>
        <w:t>court;</w:t>
      </w:r>
      <w:proofErr w:type="gramEnd"/>
      <w:r>
        <w:t xml:space="preserve"> </w:t>
      </w:r>
    </w:p>
    <w:p w14:paraId="62AA80E9" w14:textId="0A9E72CF" w:rsidR="00931565" w:rsidRDefault="00931565" w:rsidP="00931565">
      <w:pPr>
        <w:pStyle w:val="ListParagraph"/>
        <w:numPr>
          <w:ilvl w:val="0"/>
          <w:numId w:val="4"/>
        </w:numPr>
        <w:ind w:left="360"/>
      </w:pPr>
      <w:r>
        <w:t>Require:</w:t>
      </w:r>
    </w:p>
    <w:p w14:paraId="4FC685DC" w14:textId="04EC0CF4" w:rsidR="00931565" w:rsidRDefault="00931565" w:rsidP="00931565">
      <w:pPr>
        <w:pStyle w:val="ListParagraph"/>
        <w:numPr>
          <w:ilvl w:val="1"/>
          <w:numId w:val="4"/>
        </w:numPr>
        <w:ind w:left="1440"/>
      </w:pPr>
      <w:r>
        <w:t xml:space="preserve">Substantially equal population, </w:t>
      </w:r>
    </w:p>
    <w:p w14:paraId="0E0A225A" w14:textId="0726D68D" w:rsidR="00931565" w:rsidRDefault="00931565" w:rsidP="00931565">
      <w:pPr>
        <w:pStyle w:val="ListParagraph"/>
        <w:numPr>
          <w:ilvl w:val="1"/>
          <w:numId w:val="4"/>
        </w:numPr>
        <w:ind w:left="1440"/>
      </w:pPr>
      <w:r>
        <w:t xml:space="preserve">Geographic contiguity, and </w:t>
      </w:r>
    </w:p>
    <w:p w14:paraId="52D486B4" w14:textId="626E5A2F" w:rsidR="00931565" w:rsidRDefault="00931565" w:rsidP="00931565">
      <w:pPr>
        <w:pStyle w:val="ListParagraph"/>
        <w:numPr>
          <w:ilvl w:val="1"/>
          <w:numId w:val="4"/>
        </w:numPr>
        <w:ind w:left="1440"/>
      </w:pPr>
      <w:r>
        <w:t xml:space="preserve">Effective representation of racial and linguistic minorities. c. </w:t>
      </w:r>
    </w:p>
    <w:p w14:paraId="35D49530" w14:textId="58379DE3" w:rsidR="00931565" w:rsidRDefault="00931565" w:rsidP="00931565">
      <w:pPr>
        <w:pStyle w:val="ListParagraph"/>
        <w:numPr>
          <w:ilvl w:val="0"/>
          <w:numId w:val="4"/>
        </w:numPr>
        <w:ind w:left="360"/>
      </w:pPr>
      <w:r>
        <w:t xml:space="preserve">Provide for (to the extent possible): </w:t>
      </w:r>
    </w:p>
    <w:p w14:paraId="53F0AD59" w14:textId="77777777" w:rsidR="005441DE" w:rsidRDefault="00931565" w:rsidP="00931565">
      <w:pPr>
        <w:pStyle w:val="ListParagraph"/>
        <w:numPr>
          <w:ilvl w:val="1"/>
          <w:numId w:val="4"/>
        </w:numPr>
        <w:ind w:left="1440"/>
      </w:pPr>
      <w:r>
        <w:t>Promotion of partisan fairness,</w:t>
      </w:r>
    </w:p>
    <w:p w14:paraId="6E6572E2" w14:textId="2AB3EF51" w:rsidR="00931565" w:rsidRDefault="00931565" w:rsidP="00931565">
      <w:pPr>
        <w:pStyle w:val="ListParagraph"/>
        <w:numPr>
          <w:ilvl w:val="1"/>
          <w:numId w:val="4"/>
        </w:numPr>
        <w:ind w:left="1440"/>
      </w:pPr>
      <w:r>
        <w:t xml:space="preserve">ii. Preservation and protection of “communities of interest,” and </w:t>
      </w:r>
    </w:p>
    <w:p w14:paraId="376C18A5" w14:textId="29D9DEBD" w:rsidR="00931565" w:rsidRDefault="00931565" w:rsidP="00931565">
      <w:pPr>
        <w:pStyle w:val="ListParagraph"/>
        <w:numPr>
          <w:ilvl w:val="1"/>
          <w:numId w:val="4"/>
        </w:numPr>
        <w:ind w:left="1440"/>
      </w:pPr>
      <w:r>
        <w:t xml:space="preserve">Respect for boundaries of municipalities and counties. </w:t>
      </w:r>
    </w:p>
    <w:p w14:paraId="48FA5359" w14:textId="04400254" w:rsidR="00931565" w:rsidRDefault="00931565" w:rsidP="00931565">
      <w:pPr>
        <w:pStyle w:val="ListParagraph"/>
        <w:numPr>
          <w:ilvl w:val="0"/>
          <w:numId w:val="4"/>
        </w:numPr>
        <w:ind w:left="360"/>
      </w:pPr>
      <w:r>
        <w:t xml:space="preserve">Compactness and competitiveness may also be considered as criteria so long as they do not conflict with the above criteria </w:t>
      </w:r>
    </w:p>
    <w:p w14:paraId="591D54E0" w14:textId="05BA0309" w:rsidR="00931565" w:rsidRDefault="00931565" w:rsidP="00931565">
      <w:pPr>
        <w:pStyle w:val="ListParagraph"/>
        <w:numPr>
          <w:ilvl w:val="0"/>
          <w:numId w:val="4"/>
        </w:numPr>
        <w:ind w:left="360"/>
      </w:pPr>
      <w:r>
        <w:t>Explicitly reject</w:t>
      </w:r>
    </w:p>
    <w:p w14:paraId="332904C1" w14:textId="77777777" w:rsidR="005441DE" w:rsidRDefault="00931565" w:rsidP="005441DE">
      <w:pPr>
        <w:pStyle w:val="ListParagraph"/>
        <w:numPr>
          <w:ilvl w:val="1"/>
          <w:numId w:val="4"/>
        </w:numPr>
        <w:ind w:left="1440"/>
      </w:pPr>
      <w:r>
        <w:t xml:space="preserve">Protection of incumbents, through such devices as considering an incumbent’s </w:t>
      </w:r>
      <w:r w:rsidR="005441DE">
        <w:t xml:space="preserve"> </w:t>
      </w:r>
      <w:r>
        <w:t>address; and</w:t>
      </w:r>
    </w:p>
    <w:p w14:paraId="71389AFC" w14:textId="78C8879C" w:rsidR="00931565" w:rsidRDefault="00931565" w:rsidP="005441DE">
      <w:pPr>
        <w:pStyle w:val="ListParagraph"/>
        <w:numPr>
          <w:ilvl w:val="1"/>
          <w:numId w:val="4"/>
        </w:numPr>
        <w:ind w:left="1440"/>
      </w:pPr>
      <w:r>
        <w:t>ii. Preferential treatment for a political party, through such devices as considering party affiliation, voting history and candidate residence.</w:t>
      </w:r>
      <w:r w:rsidR="002637B0">
        <w:t>”</w:t>
      </w:r>
      <w:r>
        <w:t xml:space="preserve"> </w:t>
      </w:r>
    </w:p>
    <w:p w14:paraId="49999DC0" w14:textId="77777777" w:rsidR="002637B0" w:rsidRPr="002637B0" w:rsidRDefault="002637B0"/>
    <w:sectPr w:rsidR="002637B0" w:rsidRPr="002637B0" w:rsidSect="008C18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ohn Ruoff" w:date="2021-01-01T13:19:00Z" w:initials="JR">
    <w:p w14:paraId="0C97FCFA" w14:textId="3144D562" w:rsidR="003046FE" w:rsidRDefault="003046FE">
      <w:pPr>
        <w:pStyle w:val="CommentText"/>
      </w:pPr>
      <w:r>
        <w:rPr>
          <w:rStyle w:val="CommentReference"/>
        </w:rPr>
        <w:annotationRef/>
      </w:r>
      <w:r>
        <w:t>Some would argue that you should never have to leave the district while driving it. I think that gets problematic</w:t>
      </w:r>
      <w:r w:rsidR="00E64972">
        <w:t xml:space="preserve"> in the Low Country</w:t>
      </w:r>
      <w:r>
        <w:t>.</w:t>
      </w:r>
    </w:p>
  </w:comment>
  <w:comment w:id="7" w:author="John Ruoff" w:date="2021-01-01T13:15:00Z" w:initials="JR">
    <w:p w14:paraId="6A4CFA80" w14:textId="263302A7" w:rsidR="003046FE" w:rsidRDefault="003046FE">
      <w:pPr>
        <w:pStyle w:val="CommentText"/>
      </w:pPr>
      <w:r>
        <w:rPr>
          <w:rStyle w:val="CommentReference"/>
        </w:rPr>
        <w:annotationRef/>
      </w:r>
    </w:p>
  </w:comment>
  <w:comment w:id="8" w:author="John Ruoff" w:date="2021-01-01T13:15:00Z" w:initials="JR">
    <w:p w14:paraId="0DF987B4" w14:textId="5972333B" w:rsidR="003046FE" w:rsidRDefault="003046FE">
      <w:pPr>
        <w:pStyle w:val="CommentText"/>
      </w:pPr>
      <w:r>
        <w:rPr>
          <w:rStyle w:val="CommentReference"/>
        </w:rPr>
        <w:annotationRef/>
      </w:r>
      <w:r>
        <w:t xml:space="preserve">Most of the larger cities in SC have bizarre borders which change frequently. </w:t>
      </w:r>
      <w:r w:rsidR="00E64972">
        <w:t>Several municipalities cross county lines</w:t>
      </w:r>
      <w:r w:rsidR="00D4144E">
        <w:t xml:space="preserve">—Summerville is in 3 counties. </w:t>
      </w:r>
      <w:r>
        <w:t>Districts should probably not follow those boundaries. Towns are a different matter.</w:t>
      </w:r>
    </w:p>
  </w:comment>
  <w:comment w:id="13" w:author="John Ruoff" w:date="2021-01-01T14:01:00Z" w:initials="JR">
    <w:p w14:paraId="0DC7F987" w14:textId="1C731A20" w:rsidR="00933197" w:rsidRDefault="00933197">
      <w:pPr>
        <w:pStyle w:val="CommentText"/>
      </w:pPr>
      <w:r>
        <w:rPr>
          <w:rStyle w:val="CommentReference"/>
        </w:rPr>
        <w:annotationRef/>
      </w:r>
      <w:r>
        <w:t>There is a tendency to use Voting Tabulation Districts</w:t>
      </w:r>
      <w:r w:rsidR="001F02DC">
        <w:t xml:space="preserve"> [VTDs]</w:t>
      </w:r>
      <w:r>
        <w:t xml:space="preserve"> (</w:t>
      </w:r>
      <w:r w:rsidR="001F02DC">
        <w:t>a</w:t>
      </w:r>
      <w:r>
        <w:t xml:space="preserve"> census geograph</w:t>
      </w:r>
      <w:r w:rsidR="001F02DC">
        <w:t>y</w:t>
      </w:r>
      <w:r>
        <w:t xml:space="preserve">) which are, more or less, the actual precincts two years before the census. I think it is much better practice to use the most current actual precincts. </w:t>
      </w:r>
      <w:r w:rsidR="001F02DC">
        <w:t xml:space="preserve">I </w:t>
      </w:r>
      <w:proofErr w:type="gramStart"/>
      <w:r w:rsidR="001F02DC">
        <w:t>don’t</w:t>
      </w:r>
      <w:proofErr w:type="gramEnd"/>
      <w:r w:rsidR="001F02DC">
        <w:t xml:space="preserve"> know if we want to address that directly or just say voting precincts. </w:t>
      </w:r>
    </w:p>
  </w:comment>
  <w:comment w:id="15" w:author="John Ruoff" w:date="2021-01-01T13:46:00Z" w:initials="JR">
    <w:p w14:paraId="0D244DDB" w14:textId="31B13D88" w:rsidR="00D4144E" w:rsidRDefault="00D4144E">
      <w:pPr>
        <w:pStyle w:val="CommentText"/>
      </w:pPr>
      <w:r>
        <w:rPr>
          <w:rStyle w:val="CommentReference"/>
        </w:rPr>
        <w:annotationRef/>
      </w:r>
      <w:r>
        <w:t xml:space="preserve">I think I wrote that 30 years ago, but </w:t>
      </w:r>
      <w:proofErr w:type="gramStart"/>
      <w:r>
        <w:t>it’s</w:t>
      </w:r>
      <w:proofErr w:type="gramEnd"/>
      <w:r>
        <w:t xml:space="preserve"> important to recognize that to do it right would require an army of historians, sociologists, anthropologists, and economists. What we have seen in court cases have been windshield sociology by academics like Walter Edgar. They drive the districts in question and then opine, </w:t>
      </w:r>
      <w:r w:rsidRPr="00D4144E">
        <w:rPr>
          <w:i/>
          <w:iCs/>
        </w:rPr>
        <w:t>mirabile dictu</w:t>
      </w:r>
      <w:r>
        <w:t xml:space="preserve">, that the districts do or </w:t>
      </w:r>
      <w:proofErr w:type="gramStart"/>
      <w:r>
        <w:t>don’t</w:t>
      </w:r>
      <w:proofErr w:type="gramEnd"/>
      <w:r>
        <w:t xml:space="preserve"> comprise communities of interest depending on their client</w:t>
      </w:r>
      <w:r w:rsidR="00933197">
        <w:t>s view of the matter</w:t>
      </w:r>
      <w:r>
        <w:t xml:space="preserve">. My favorite was the guy in the 90s who </w:t>
      </w:r>
      <w:r w:rsidR="00933197">
        <w:t xml:space="preserve">purportedly </w:t>
      </w:r>
      <w:r>
        <w:t>drove t</w:t>
      </w:r>
      <w:r w:rsidR="00933197">
        <w:t>hrough Georgetown without noticing the paper mill and, thus, missed the connection of forest products to the coast.</w:t>
      </w:r>
      <w:r w:rsidR="001F02DC">
        <w:t xml:space="preserve"> “I don’t smell very well.”</w:t>
      </w:r>
    </w:p>
  </w:comment>
  <w:comment w:id="27" w:author="John Ruoff" w:date="2021-01-01T14:00:00Z" w:initials="JR">
    <w:p w14:paraId="2B516DCB" w14:textId="3D3024A2" w:rsidR="00933197" w:rsidRDefault="00933197">
      <w:pPr>
        <w:pStyle w:val="CommentText"/>
      </w:pPr>
      <w:r>
        <w:rPr>
          <w:rStyle w:val="CommentReference"/>
        </w:rPr>
        <w:annotationRef/>
      </w:r>
      <w:r>
        <w:t xml:space="preserve">This </w:t>
      </w:r>
      <w:r w:rsidR="001F02DC">
        <w:t xml:space="preserve">mostly </w:t>
      </w:r>
      <w:r>
        <w:t>comes from H. 3054 of 2018, below</w:t>
      </w:r>
    </w:p>
  </w:comment>
  <w:comment w:id="34" w:author="John Ruoff" w:date="2021-01-01T14:07:00Z" w:initials="JR">
    <w:p w14:paraId="4910B279" w14:textId="12D479D7" w:rsidR="001F02DC" w:rsidRDefault="001F02DC">
      <w:pPr>
        <w:pStyle w:val="CommentText"/>
      </w:pPr>
      <w:r>
        <w:rPr>
          <w:rStyle w:val="CommentReference"/>
        </w:rPr>
        <w:annotationRef/>
      </w:r>
      <w:r>
        <w:t>I think this is what was originally meant along with reducing long distance calls. Since long distance is largely meaningless anymore, we could drop communications. Having said that, I once testified in federal court about the rural communications method of “sending word”.</w:t>
      </w:r>
    </w:p>
  </w:comment>
  <w:comment w:id="36" w:author="John Ruoff" w:date="2021-01-01T13:35:00Z" w:initials="JR">
    <w:p w14:paraId="49BADCDA" w14:textId="27F8F657" w:rsidR="00E64972" w:rsidRDefault="00E64972">
      <w:pPr>
        <w:pStyle w:val="CommentText"/>
      </w:pPr>
      <w:r>
        <w:rPr>
          <w:rStyle w:val="CommentReference"/>
        </w:rPr>
        <w:annotationRef/>
      </w:r>
      <w:r>
        <w:t xml:space="preserve">I am attaching the traditional districting criteria in South Carolina as articulated in the 2002 </w:t>
      </w:r>
      <w:r w:rsidRPr="00E64972">
        <w:rPr>
          <w:i/>
          <w:iCs/>
        </w:rPr>
        <w:t>Colleton County Council v. McConnell</w:t>
      </w:r>
      <w:r>
        <w:t xml:space="preserve"> case.</w:t>
      </w:r>
    </w:p>
  </w:comment>
  <w:comment w:id="37" w:author="John Ruoff" w:date="2021-01-01T13:32:00Z" w:initials="JR">
    <w:p w14:paraId="4826DCF9" w14:textId="474C0078" w:rsidR="003160CA" w:rsidRDefault="003160CA">
      <w:pPr>
        <w:pStyle w:val="CommentText"/>
      </w:pPr>
      <w:r>
        <w:rPr>
          <w:rStyle w:val="CommentReference"/>
        </w:rPr>
        <w:annotationRef/>
      </w:r>
      <w:r w:rsidR="00E64972">
        <w:t xml:space="preserve">There is </w:t>
      </w:r>
      <w:proofErr w:type="gramStart"/>
      <w:r w:rsidR="00E64972">
        <w:t>no</w:t>
      </w:r>
      <w:proofErr w:type="gramEnd"/>
      <w:r w:rsidR="00E64972">
        <w:t xml:space="preserve"> generally accepted, court-endorsed mathematical criterion. The measurers are often contradictory. There is research that says that the eye-ball test as applied by politicians and courts pretty much approximate the mathematical measures.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97FCFA" w15:done="0"/>
  <w15:commentEx w15:paraId="6A4CFA80" w15:done="0"/>
  <w15:commentEx w15:paraId="0DF987B4" w15:paraIdParent="6A4CFA80" w15:done="0"/>
  <w15:commentEx w15:paraId="0DC7F987" w15:done="0"/>
  <w15:commentEx w15:paraId="0D244DDB" w15:done="0"/>
  <w15:commentEx w15:paraId="2B516DCB" w15:done="0"/>
  <w15:commentEx w15:paraId="4910B279" w15:done="0"/>
  <w15:commentEx w15:paraId="49BADCDA" w15:done="0"/>
  <w15:commentEx w15:paraId="4826DC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99FF8" w16cex:dateUtc="2021-01-01T18:19:00Z"/>
  <w16cex:commentExtensible w16cex:durableId="23999EEF" w16cex:dateUtc="2021-01-01T18:15:00Z"/>
  <w16cex:commentExtensible w16cex:durableId="23999EF0" w16cex:dateUtc="2021-01-01T18:15:00Z"/>
  <w16cex:commentExtensible w16cex:durableId="2399A9BE" w16cex:dateUtc="2021-01-01T19:01:00Z"/>
  <w16cex:commentExtensible w16cex:durableId="2399A63B" w16cex:dateUtc="2021-01-01T18:46:00Z"/>
  <w16cex:commentExtensible w16cex:durableId="2399A976" w16cex:dateUtc="2021-01-01T19:00:00Z"/>
  <w16cex:commentExtensible w16cex:durableId="2399AB23" w16cex:dateUtc="2021-01-01T19:07:00Z"/>
  <w16cex:commentExtensible w16cex:durableId="2399A39B" w16cex:dateUtc="2021-01-01T18:35:00Z"/>
  <w16cex:commentExtensible w16cex:durableId="2399A2E4" w16cex:dateUtc="2021-01-01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97FCFA" w16cid:durableId="23999FF8"/>
  <w16cid:commentId w16cid:paraId="6A4CFA80" w16cid:durableId="23999EEF"/>
  <w16cid:commentId w16cid:paraId="0DF987B4" w16cid:durableId="23999EF0"/>
  <w16cid:commentId w16cid:paraId="0DC7F987" w16cid:durableId="2399A9BE"/>
  <w16cid:commentId w16cid:paraId="0D244DDB" w16cid:durableId="2399A63B"/>
  <w16cid:commentId w16cid:paraId="2B516DCB" w16cid:durableId="2399A976"/>
  <w16cid:commentId w16cid:paraId="4910B279" w16cid:durableId="2399AB23"/>
  <w16cid:commentId w16cid:paraId="49BADCDA" w16cid:durableId="2399A39B"/>
  <w16cid:commentId w16cid:paraId="4826DCF9" w16cid:durableId="2399A2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E754D"/>
    <w:multiLevelType w:val="hybridMultilevel"/>
    <w:tmpl w:val="66F42B02"/>
    <w:lvl w:ilvl="0" w:tplc="F920F10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C7EC4"/>
    <w:multiLevelType w:val="hybridMultilevel"/>
    <w:tmpl w:val="027CC0D2"/>
    <w:lvl w:ilvl="0" w:tplc="F920F10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02018"/>
    <w:multiLevelType w:val="hybridMultilevel"/>
    <w:tmpl w:val="DD70C8B8"/>
    <w:lvl w:ilvl="0" w:tplc="04090019">
      <w:start w:val="1"/>
      <w:numFmt w:val="lowerLetter"/>
      <w:lvlText w:val="%1."/>
      <w:lvlJc w:val="left"/>
      <w:pPr>
        <w:ind w:left="720" w:hanging="360"/>
      </w:pPr>
      <w:rPr>
        <w:rFonts w:hint="default"/>
      </w:rPr>
    </w:lvl>
    <w:lvl w:ilvl="1" w:tplc="B1C0A35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01D8E"/>
    <w:multiLevelType w:val="hybridMultilevel"/>
    <w:tmpl w:val="ED08DA96"/>
    <w:lvl w:ilvl="0" w:tplc="F920F102">
      <w:numFmt w:val="bullet"/>
      <w:lvlText w:val="•"/>
      <w:lvlJc w:val="left"/>
      <w:pPr>
        <w:ind w:left="1640" w:hanging="360"/>
      </w:pPr>
      <w:rPr>
        <w:rFonts w:ascii="Times New Roman" w:eastAsiaTheme="minorHAnsi" w:hAnsi="Times New Roman" w:cs="Times New Roman"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4" w15:restartNumberingAfterBreak="0">
    <w:nsid w:val="264840D6"/>
    <w:multiLevelType w:val="hybridMultilevel"/>
    <w:tmpl w:val="8946A592"/>
    <w:lvl w:ilvl="0" w:tplc="F920F10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4D2B37"/>
    <w:multiLevelType w:val="hybridMultilevel"/>
    <w:tmpl w:val="2F565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A1FFD"/>
    <w:multiLevelType w:val="hybridMultilevel"/>
    <w:tmpl w:val="A9F8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00D54"/>
    <w:multiLevelType w:val="hybridMultilevel"/>
    <w:tmpl w:val="EDF8EBF2"/>
    <w:lvl w:ilvl="0" w:tplc="F920F10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2B97567"/>
    <w:multiLevelType w:val="hybridMultilevel"/>
    <w:tmpl w:val="A9F22FFE"/>
    <w:lvl w:ilvl="0" w:tplc="F920F1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3"/>
  </w:num>
  <w:num w:numId="6">
    <w:abstractNumId w:val="1"/>
  </w:num>
  <w:num w:numId="7">
    <w:abstractNumId w:val="7"/>
  </w:num>
  <w:num w:numId="8">
    <w:abstractNumId w:val="4"/>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Ruoff">
    <w15:presenceInfo w15:providerId="AD" w15:userId="S::jruoff@theruoffgroup.com::7a64c3fa-0097-41a2-ad33-d2df112378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BD"/>
    <w:rsid w:val="000C66CD"/>
    <w:rsid w:val="00145803"/>
    <w:rsid w:val="001F02DC"/>
    <w:rsid w:val="002637B0"/>
    <w:rsid w:val="00271B21"/>
    <w:rsid w:val="002B22ED"/>
    <w:rsid w:val="003046FE"/>
    <w:rsid w:val="003160CA"/>
    <w:rsid w:val="00347270"/>
    <w:rsid w:val="00391C8A"/>
    <w:rsid w:val="004310BD"/>
    <w:rsid w:val="00474A9C"/>
    <w:rsid w:val="005441DE"/>
    <w:rsid w:val="00577D2D"/>
    <w:rsid w:val="005E4752"/>
    <w:rsid w:val="00734D06"/>
    <w:rsid w:val="00735BD5"/>
    <w:rsid w:val="007C1E57"/>
    <w:rsid w:val="0086386D"/>
    <w:rsid w:val="00864E48"/>
    <w:rsid w:val="008C182B"/>
    <w:rsid w:val="0090456B"/>
    <w:rsid w:val="00931565"/>
    <w:rsid w:val="00933197"/>
    <w:rsid w:val="009B7B4E"/>
    <w:rsid w:val="00A3620F"/>
    <w:rsid w:val="00B02614"/>
    <w:rsid w:val="00BA4C7F"/>
    <w:rsid w:val="00CF65D0"/>
    <w:rsid w:val="00D4144E"/>
    <w:rsid w:val="00E025EC"/>
    <w:rsid w:val="00E64972"/>
    <w:rsid w:val="00E659C7"/>
    <w:rsid w:val="00E94D2D"/>
    <w:rsid w:val="00EE319E"/>
    <w:rsid w:val="00F65416"/>
    <w:rsid w:val="00F75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D22B9"/>
  <w14:defaultImageDpi w14:val="32767"/>
  <w15:chartTrackingRefBased/>
  <w15:docId w15:val="{95D97A14-C188-D84F-AC7D-14DF6171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D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7D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15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C7"/>
    <w:pPr>
      <w:ind w:left="720"/>
      <w:contextualSpacing/>
    </w:pPr>
  </w:style>
  <w:style w:type="paragraph" w:styleId="Quote">
    <w:name w:val="Quote"/>
    <w:basedOn w:val="Normal"/>
    <w:next w:val="Normal"/>
    <w:link w:val="QuoteChar"/>
    <w:uiPriority w:val="29"/>
    <w:qFormat/>
    <w:rsid w:val="00F65416"/>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F65416"/>
    <w:rPr>
      <w:i/>
      <w:iCs/>
      <w:color w:val="404040" w:themeColor="text1" w:themeTint="BF"/>
    </w:rPr>
  </w:style>
  <w:style w:type="character" w:customStyle="1" w:styleId="Heading1Char">
    <w:name w:val="Heading 1 Char"/>
    <w:basedOn w:val="DefaultParagraphFont"/>
    <w:link w:val="Heading1"/>
    <w:uiPriority w:val="9"/>
    <w:rsid w:val="00577D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7D2D"/>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577D2D"/>
    <w:rPr>
      <w:b/>
      <w:bCs/>
      <w:i/>
      <w:iCs/>
      <w:spacing w:val="5"/>
    </w:rPr>
  </w:style>
  <w:style w:type="paragraph" w:styleId="NormalWeb">
    <w:name w:val="Normal (Web)"/>
    <w:basedOn w:val="Normal"/>
    <w:uiPriority w:val="99"/>
    <w:semiHidden/>
    <w:unhideWhenUsed/>
    <w:rsid w:val="00A3620F"/>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31565"/>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3046FE"/>
    <w:rPr>
      <w:sz w:val="16"/>
      <w:szCs w:val="16"/>
    </w:rPr>
  </w:style>
  <w:style w:type="paragraph" w:styleId="CommentText">
    <w:name w:val="annotation text"/>
    <w:basedOn w:val="Normal"/>
    <w:link w:val="CommentTextChar"/>
    <w:uiPriority w:val="99"/>
    <w:semiHidden/>
    <w:unhideWhenUsed/>
    <w:rsid w:val="003046FE"/>
    <w:rPr>
      <w:sz w:val="20"/>
      <w:szCs w:val="20"/>
    </w:rPr>
  </w:style>
  <w:style w:type="character" w:customStyle="1" w:styleId="CommentTextChar">
    <w:name w:val="Comment Text Char"/>
    <w:basedOn w:val="DefaultParagraphFont"/>
    <w:link w:val="CommentText"/>
    <w:uiPriority w:val="99"/>
    <w:semiHidden/>
    <w:rsid w:val="003046FE"/>
    <w:rPr>
      <w:sz w:val="20"/>
      <w:szCs w:val="20"/>
    </w:rPr>
  </w:style>
  <w:style w:type="paragraph" w:styleId="CommentSubject">
    <w:name w:val="annotation subject"/>
    <w:basedOn w:val="CommentText"/>
    <w:next w:val="CommentText"/>
    <w:link w:val="CommentSubjectChar"/>
    <w:uiPriority w:val="99"/>
    <w:semiHidden/>
    <w:unhideWhenUsed/>
    <w:rsid w:val="003046FE"/>
    <w:rPr>
      <w:b/>
      <w:bCs/>
    </w:rPr>
  </w:style>
  <w:style w:type="character" w:customStyle="1" w:styleId="CommentSubjectChar">
    <w:name w:val="Comment Subject Char"/>
    <w:basedOn w:val="CommentTextChar"/>
    <w:link w:val="CommentSubject"/>
    <w:uiPriority w:val="99"/>
    <w:semiHidden/>
    <w:rsid w:val="003046FE"/>
    <w:rPr>
      <w:b/>
      <w:bCs/>
      <w:sz w:val="20"/>
      <w:szCs w:val="20"/>
    </w:rPr>
  </w:style>
  <w:style w:type="paragraph" w:styleId="BalloonText">
    <w:name w:val="Balloon Text"/>
    <w:basedOn w:val="Normal"/>
    <w:link w:val="BalloonTextChar"/>
    <w:uiPriority w:val="99"/>
    <w:semiHidden/>
    <w:unhideWhenUsed/>
    <w:rsid w:val="003046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6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28638">
      <w:bodyDiv w:val="1"/>
      <w:marLeft w:val="0"/>
      <w:marRight w:val="0"/>
      <w:marTop w:val="0"/>
      <w:marBottom w:val="0"/>
      <w:divBdr>
        <w:top w:val="none" w:sz="0" w:space="0" w:color="auto"/>
        <w:left w:val="none" w:sz="0" w:space="0" w:color="auto"/>
        <w:bottom w:val="none" w:sz="0" w:space="0" w:color="auto"/>
        <w:right w:val="none" w:sz="0" w:space="0" w:color="auto"/>
      </w:divBdr>
      <w:divsChild>
        <w:div w:id="975061080">
          <w:marLeft w:val="0"/>
          <w:marRight w:val="0"/>
          <w:marTop w:val="0"/>
          <w:marBottom w:val="0"/>
          <w:divBdr>
            <w:top w:val="none" w:sz="0" w:space="0" w:color="auto"/>
            <w:left w:val="none" w:sz="0" w:space="0" w:color="auto"/>
            <w:bottom w:val="none" w:sz="0" w:space="0" w:color="auto"/>
            <w:right w:val="none" w:sz="0" w:space="0" w:color="auto"/>
          </w:divBdr>
          <w:divsChild>
            <w:div w:id="953681788">
              <w:marLeft w:val="0"/>
              <w:marRight w:val="0"/>
              <w:marTop w:val="0"/>
              <w:marBottom w:val="0"/>
              <w:divBdr>
                <w:top w:val="none" w:sz="0" w:space="0" w:color="auto"/>
                <w:left w:val="none" w:sz="0" w:space="0" w:color="auto"/>
                <w:bottom w:val="none" w:sz="0" w:space="0" w:color="auto"/>
                <w:right w:val="none" w:sz="0" w:space="0" w:color="auto"/>
              </w:divBdr>
              <w:divsChild>
                <w:div w:id="3725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27029">
      <w:bodyDiv w:val="1"/>
      <w:marLeft w:val="0"/>
      <w:marRight w:val="0"/>
      <w:marTop w:val="0"/>
      <w:marBottom w:val="0"/>
      <w:divBdr>
        <w:top w:val="none" w:sz="0" w:space="0" w:color="auto"/>
        <w:left w:val="none" w:sz="0" w:space="0" w:color="auto"/>
        <w:bottom w:val="none" w:sz="0" w:space="0" w:color="auto"/>
        <w:right w:val="none" w:sz="0" w:space="0" w:color="auto"/>
      </w:divBdr>
      <w:divsChild>
        <w:div w:id="1624381143">
          <w:marLeft w:val="0"/>
          <w:marRight w:val="0"/>
          <w:marTop w:val="0"/>
          <w:marBottom w:val="0"/>
          <w:divBdr>
            <w:top w:val="none" w:sz="0" w:space="0" w:color="auto"/>
            <w:left w:val="none" w:sz="0" w:space="0" w:color="auto"/>
            <w:bottom w:val="none" w:sz="0" w:space="0" w:color="auto"/>
            <w:right w:val="none" w:sz="0" w:space="0" w:color="auto"/>
          </w:divBdr>
          <w:divsChild>
            <w:div w:id="534928333">
              <w:marLeft w:val="0"/>
              <w:marRight w:val="0"/>
              <w:marTop w:val="0"/>
              <w:marBottom w:val="0"/>
              <w:divBdr>
                <w:top w:val="none" w:sz="0" w:space="0" w:color="auto"/>
                <w:left w:val="none" w:sz="0" w:space="0" w:color="auto"/>
                <w:bottom w:val="none" w:sz="0" w:space="0" w:color="auto"/>
                <w:right w:val="none" w:sz="0" w:space="0" w:color="auto"/>
              </w:divBdr>
              <w:divsChild>
                <w:div w:id="7131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060533">
      <w:bodyDiv w:val="1"/>
      <w:marLeft w:val="0"/>
      <w:marRight w:val="0"/>
      <w:marTop w:val="0"/>
      <w:marBottom w:val="0"/>
      <w:divBdr>
        <w:top w:val="none" w:sz="0" w:space="0" w:color="auto"/>
        <w:left w:val="none" w:sz="0" w:space="0" w:color="auto"/>
        <w:bottom w:val="none" w:sz="0" w:space="0" w:color="auto"/>
        <w:right w:val="none" w:sz="0" w:space="0" w:color="auto"/>
      </w:divBdr>
      <w:divsChild>
        <w:div w:id="424502272">
          <w:marLeft w:val="0"/>
          <w:marRight w:val="0"/>
          <w:marTop w:val="0"/>
          <w:marBottom w:val="0"/>
          <w:divBdr>
            <w:top w:val="none" w:sz="0" w:space="0" w:color="auto"/>
            <w:left w:val="none" w:sz="0" w:space="0" w:color="auto"/>
            <w:bottom w:val="none" w:sz="0" w:space="0" w:color="auto"/>
            <w:right w:val="none" w:sz="0" w:space="0" w:color="auto"/>
          </w:divBdr>
          <w:divsChild>
            <w:div w:id="804396368">
              <w:marLeft w:val="0"/>
              <w:marRight w:val="0"/>
              <w:marTop w:val="0"/>
              <w:marBottom w:val="0"/>
              <w:divBdr>
                <w:top w:val="none" w:sz="0" w:space="0" w:color="auto"/>
                <w:left w:val="none" w:sz="0" w:space="0" w:color="auto"/>
                <w:bottom w:val="none" w:sz="0" w:space="0" w:color="auto"/>
                <w:right w:val="none" w:sz="0" w:space="0" w:color="auto"/>
              </w:divBdr>
              <w:divsChild>
                <w:div w:id="1029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60397">
      <w:bodyDiv w:val="1"/>
      <w:marLeft w:val="0"/>
      <w:marRight w:val="0"/>
      <w:marTop w:val="0"/>
      <w:marBottom w:val="0"/>
      <w:divBdr>
        <w:top w:val="none" w:sz="0" w:space="0" w:color="auto"/>
        <w:left w:val="none" w:sz="0" w:space="0" w:color="auto"/>
        <w:bottom w:val="none" w:sz="0" w:space="0" w:color="auto"/>
        <w:right w:val="none" w:sz="0" w:space="0" w:color="auto"/>
      </w:divBdr>
      <w:divsChild>
        <w:div w:id="624580394">
          <w:marLeft w:val="0"/>
          <w:marRight w:val="0"/>
          <w:marTop w:val="0"/>
          <w:marBottom w:val="0"/>
          <w:divBdr>
            <w:top w:val="none" w:sz="0" w:space="0" w:color="auto"/>
            <w:left w:val="none" w:sz="0" w:space="0" w:color="auto"/>
            <w:bottom w:val="none" w:sz="0" w:space="0" w:color="auto"/>
            <w:right w:val="none" w:sz="0" w:space="0" w:color="auto"/>
          </w:divBdr>
          <w:divsChild>
            <w:div w:id="1256673026">
              <w:marLeft w:val="0"/>
              <w:marRight w:val="0"/>
              <w:marTop w:val="0"/>
              <w:marBottom w:val="0"/>
              <w:divBdr>
                <w:top w:val="none" w:sz="0" w:space="0" w:color="auto"/>
                <w:left w:val="none" w:sz="0" w:space="0" w:color="auto"/>
                <w:bottom w:val="none" w:sz="0" w:space="0" w:color="auto"/>
                <w:right w:val="none" w:sz="0" w:space="0" w:color="auto"/>
              </w:divBdr>
              <w:divsChild>
                <w:div w:id="80180978">
                  <w:marLeft w:val="0"/>
                  <w:marRight w:val="0"/>
                  <w:marTop w:val="0"/>
                  <w:marBottom w:val="0"/>
                  <w:divBdr>
                    <w:top w:val="none" w:sz="0" w:space="0" w:color="auto"/>
                    <w:left w:val="none" w:sz="0" w:space="0" w:color="auto"/>
                    <w:bottom w:val="none" w:sz="0" w:space="0" w:color="auto"/>
                    <w:right w:val="none" w:sz="0" w:space="0" w:color="auto"/>
                  </w:divBdr>
                </w:div>
              </w:divsChild>
            </w:div>
            <w:div w:id="887110718">
              <w:marLeft w:val="0"/>
              <w:marRight w:val="0"/>
              <w:marTop w:val="0"/>
              <w:marBottom w:val="0"/>
              <w:divBdr>
                <w:top w:val="none" w:sz="0" w:space="0" w:color="auto"/>
                <w:left w:val="none" w:sz="0" w:space="0" w:color="auto"/>
                <w:bottom w:val="none" w:sz="0" w:space="0" w:color="auto"/>
                <w:right w:val="none" w:sz="0" w:space="0" w:color="auto"/>
              </w:divBdr>
              <w:divsChild>
                <w:div w:id="5590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7273">
          <w:marLeft w:val="0"/>
          <w:marRight w:val="0"/>
          <w:marTop w:val="0"/>
          <w:marBottom w:val="0"/>
          <w:divBdr>
            <w:top w:val="none" w:sz="0" w:space="0" w:color="auto"/>
            <w:left w:val="none" w:sz="0" w:space="0" w:color="auto"/>
            <w:bottom w:val="none" w:sz="0" w:space="0" w:color="auto"/>
            <w:right w:val="none" w:sz="0" w:space="0" w:color="auto"/>
          </w:divBdr>
          <w:divsChild>
            <w:div w:id="739987197">
              <w:marLeft w:val="0"/>
              <w:marRight w:val="0"/>
              <w:marTop w:val="0"/>
              <w:marBottom w:val="0"/>
              <w:divBdr>
                <w:top w:val="none" w:sz="0" w:space="0" w:color="auto"/>
                <w:left w:val="none" w:sz="0" w:space="0" w:color="auto"/>
                <w:bottom w:val="none" w:sz="0" w:space="0" w:color="auto"/>
                <w:right w:val="none" w:sz="0" w:space="0" w:color="auto"/>
              </w:divBdr>
              <w:divsChild>
                <w:div w:id="21290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Teague</dc:creator>
  <cp:keywords/>
  <dc:description/>
  <cp:lastModifiedBy>John Ruoff</cp:lastModifiedBy>
  <cp:revision>2</cp:revision>
  <dcterms:created xsi:type="dcterms:W3CDTF">2021-01-01T19:15:00Z</dcterms:created>
  <dcterms:modified xsi:type="dcterms:W3CDTF">2021-01-01T19:15:00Z</dcterms:modified>
</cp:coreProperties>
</file>